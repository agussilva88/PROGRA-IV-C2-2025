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8D03C" w14:textId="77777777" w:rsidR="001B72B4" w:rsidRPr="001B72B4" w:rsidRDefault="001B72B4" w:rsidP="001B72B4">
      <w:pPr>
        <w:rPr>
          <w:b/>
          <w:bCs/>
        </w:rPr>
      </w:pPr>
      <w:r w:rsidRPr="001B72B4">
        <w:rPr>
          <w:b/>
          <w:bCs/>
        </w:rPr>
        <w:t>1) Preparación general</w:t>
      </w:r>
    </w:p>
    <w:p w14:paraId="0C497AF9" w14:textId="77777777" w:rsidR="001B72B4" w:rsidRPr="001B72B4" w:rsidRDefault="001B72B4" w:rsidP="001B72B4">
      <w:pPr>
        <w:numPr>
          <w:ilvl w:val="0"/>
          <w:numId w:val="1"/>
        </w:numPr>
      </w:pPr>
      <w:r w:rsidRPr="001B72B4">
        <w:t>Crea 3 apps (opcional, para que quede ordenado):</w:t>
      </w:r>
    </w:p>
    <w:p w14:paraId="79FF4884" w14:textId="77777777" w:rsidR="001B72B4" w:rsidRPr="003D58AA" w:rsidRDefault="001B72B4" w:rsidP="001B72B4">
      <w:pPr>
        <w:rPr>
          <w:b/>
          <w:bCs/>
          <w:sz w:val="24"/>
          <w:szCs w:val="24"/>
        </w:rPr>
      </w:pPr>
      <w:proofErr w:type="spellStart"/>
      <w:r w:rsidRPr="003D58AA">
        <w:rPr>
          <w:b/>
          <w:bCs/>
          <w:sz w:val="24"/>
          <w:szCs w:val="24"/>
          <w:highlight w:val="green"/>
        </w:rPr>
        <w:t>python</w:t>
      </w:r>
      <w:proofErr w:type="spellEnd"/>
      <w:r w:rsidRPr="003D58AA">
        <w:rPr>
          <w:b/>
          <w:bCs/>
          <w:sz w:val="24"/>
          <w:szCs w:val="24"/>
          <w:highlight w:val="green"/>
        </w:rPr>
        <w:t xml:space="preserve"> manage.py </w:t>
      </w:r>
      <w:proofErr w:type="spellStart"/>
      <w:r w:rsidRPr="003D58AA">
        <w:rPr>
          <w:b/>
          <w:bCs/>
          <w:sz w:val="24"/>
          <w:szCs w:val="24"/>
          <w:highlight w:val="green"/>
        </w:rPr>
        <w:t>startapp</w:t>
      </w:r>
      <w:proofErr w:type="spellEnd"/>
      <w:r w:rsidRPr="003D58AA">
        <w:rPr>
          <w:b/>
          <w:bCs/>
          <w:sz w:val="24"/>
          <w:szCs w:val="24"/>
          <w:highlight w:val="green"/>
        </w:rPr>
        <w:t xml:space="preserve"> </w:t>
      </w:r>
      <w:proofErr w:type="spellStart"/>
      <w:r w:rsidRPr="003D58AA">
        <w:rPr>
          <w:b/>
          <w:bCs/>
          <w:sz w:val="24"/>
          <w:szCs w:val="24"/>
          <w:highlight w:val="green"/>
        </w:rPr>
        <w:t>presence</w:t>
      </w:r>
      <w:proofErr w:type="spellEnd"/>
      <w:r w:rsidRPr="003D58AA">
        <w:rPr>
          <w:b/>
          <w:bCs/>
          <w:sz w:val="24"/>
          <w:szCs w:val="24"/>
          <w:highlight w:val="green"/>
        </w:rPr>
        <w:t xml:space="preserve">      # registro / usuarios conectados</w:t>
      </w:r>
    </w:p>
    <w:p w14:paraId="518DFAA5" w14:textId="77777777" w:rsidR="001B72B4" w:rsidRPr="003D58AA" w:rsidRDefault="001B72B4" w:rsidP="001B72B4">
      <w:pPr>
        <w:rPr>
          <w:b/>
          <w:bCs/>
          <w:sz w:val="24"/>
          <w:szCs w:val="24"/>
          <w:lang w:val="en-US"/>
        </w:rPr>
      </w:pPr>
      <w:r w:rsidRPr="003D58AA">
        <w:rPr>
          <w:b/>
          <w:bCs/>
          <w:sz w:val="24"/>
          <w:szCs w:val="24"/>
          <w:highlight w:val="yellow"/>
          <w:lang w:val="en-US"/>
        </w:rPr>
        <w:t xml:space="preserve">python manage.py </w:t>
      </w:r>
      <w:proofErr w:type="spellStart"/>
      <w:r w:rsidRPr="003D58AA">
        <w:rPr>
          <w:b/>
          <w:bCs/>
          <w:sz w:val="24"/>
          <w:szCs w:val="24"/>
          <w:highlight w:val="yellow"/>
          <w:lang w:val="en-US"/>
        </w:rPr>
        <w:t>startapp</w:t>
      </w:r>
      <w:proofErr w:type="spellEnd"/>
      <w:r w:rsidRPr="003D58AA">
        <w:rPr>
          <w:b/>
          <w:bCs/>
          <w:sz w:val="24"/>
          <w:szCs w:val="24"/>
          <w:highlight w:val="yellow"/>
          <w:lang w:val="en-US"/>
        </w:rPr>
        <w:t xml:space="preserve"> </w:t>
      </w:r>
      <w:proofErr w:type="spellStart"/>
      <w:r w:rsidRPr="003D58AA">
        <w:rPr>
          <w:b/>
          <w:bCs/>
          <w:sz w:val="24"/>
          <w:szCs w:val="24"/>
          <w:highlight w:val="yellow"/>
          <w:lang w:val="en-US"/>
        </w:rPr>
        <w:t>simple_chat</w:t>
      </w:r>
      <w:proofErr w:type="spellEnd"/>
      <w:r w:rsidRPr="003D58AA">
        <w:rPr>
          <w:b/>
          <w:bCs/>
          <w:sz w:val="24"/>
          <w:szCs w:val="24"/>
          <w:highlight w:val="yellow"/>
          <w:lang w:val="en-US"/>
        </w:rPr>
        <w:t xml:space="preserve">   # chat </w:t>
      </w:r>
      <w:proofErr w:type="spellStart"/>
      <w:r w:rsidRPr="003D58AA">
        <w:rPr>
          <w:b/>
          <w:bCs/>
          <w:sz w:val="24"/>
          <w:szCs w:val="24"/>
          <w:highlight w:val="yellow"/>
          <w:lang w:val="en-US"/>
        </w:rPr>
        <w:t>por</w:t>
      </w:r>
      <w:proofErr w:type="spellEnd"/>
      <w:r w:rsidRPr="003D58AA">
        <w:rPr>
          <w:b/>
          <w:bCs/>
          <w:sz w:val="24"/>
          <w:szCs w:val="24"/>
          <w:highlight w:val="yellow"/>
          <w:lang w:val="en-US"/>
        </w:rPr>
        <w:t xml:space="preserve"> polling (sin channels)</w:t>
      </w:r>
    </w:p>
    <w:p w14:paraId="4ED56E2C" w14:textId="77777777" w:rsidR="001B72B4" w:rsidRPr="003D58AA" w:rsidRDefault="001B72B4" w:rsidP="001B72B4">
      <w:pPr>
        <w:rPr>
          <w:b/>
          <w:bCs/>
          <w:sz w:val="24"/>
          <w:szCs w:val="24"/>
        </w:rPr>
      </w:pPr>
      <w:proofErr w:type="spellStart"/>
      <w:r w:rsidRPr="003D58AA">
        <w:rPr>
          <w:b/>
          <w:bCs/>
          <w:sz w:val="24"/>
          <w:szCs w:val="24"/>
          <w:highlight w:val="red"/>
        </w:rPr>
        <w:t>python</w:t>
      </w:r>
      <w:proofErr w:type="spellEnd"/>
      <w:r w:rsidRPr="003D58AA">
        <w:rPr>
          <w:b/>
          <w:bCs/>
          <w:sz w:val="24"/>
          <w:szCs w:val="24"/>
          <w:highlight w:val="red"/>
        </w:rPr>
        <w:t xml:space="preserve"> manage.py </w:t>
      </w:r>
      <w:proofErr w:type="spellStart"/>
      <w:r w:rsidRPr="003D58AA">
        <w:rPr>
          <w:b/>
          <w:bCs/>
          <w:sz w:val="24"/>
          <w:szCs w:val="24"/>
          <w:highlight w:val="red"/>
        </w:rPr>
        <w:t>startapp</w:t>
      </w:r>
      <w:proofErr w:type="spellEnd"/>
      <w:r w:rsidRPr="003D58AA">
        <w:rPr>
          <w:b/>
          <w:bCs/>
          <w:sz w:val="24"/>
          <w:szCs w:val="24"/>
          <w:highlight w:val="red"/>
        </w:rPr>
        <w:t xml:space="preserve"> </w:t>
      </w:r>
      <w:proofErr w:type="spellStart"/>
      <w:r w:rsidRPr="003D58AA">
        <w:rPr>
          <w:b/>
          <w:bCs/>
          <w:sz w:val="24"/>
          <w:szCs w:val="24"/>
          <w:highlight w:val="red"/>
        </w:rPr>
        <w:t>quotes</w:t>
      </w:r>
      <w:proofErr w:type="spellEnd"/>
      <w:r w:rsidRPr="003D58AA">
        <w:rPr>
          <w:b/>
          <w:bCs/>
          <w:sz w:val="24"/>
          <w:szCs w:val="24"/>
          <w:highlight w:val="red"/>
        </w:rPr>
        <w:t xml:space="preserve">        # enviar presupuesto PDF</w:t>
      </w:r>
    </w:p>
    <w:p w14:paraId="6CF06CD7" w14:textId="77777777" w:rsidR="001B72B4" w:rsidRPr="001B72B4" w:rsidRDefault="001B72B4" w:rsidP="001B72B4">
      <w:pPr>
        <w:numPr>
          <w:ilvl w:val="0"/>
          <w:numId w:val="2"/>
        </w:numPr>
      </w:pPr>
      <w:r w:rsidRPr="001B72B4">
        <w:t>Añade las apps a settings.py en INSTALLED_APPS:</w:t>
      </w:r>
    </w:p>
    <w:p w14:paraId="5E8C72A8" w14:textId="77777777" w:rsidR="001B72B4" w:rsidRPr="001B72B4" w:rsidRDefault="001B72B4" w:rsidP="001B72B4">
      <w:r w:rsidRPr="001B72B4">
        <w:t>INSTALLED_APPS += [</w:t>
      </w:r>
    </w:p>
    <w:p w14:paraId="4D178F4A" w14:textId="77777777" w:rsidR="001B72B4" w:rsidRPr="001B72B4" w:rsidRDefault="001B72B4" w:rsidP="001B72B4">
      <w:r w:rsidRPr="001B72B4">
        <w:t xml:space="preserve">    "</w:t>
      </w:r>
      <w:proofErr w:type="spellStart"/>
      <w:r w:rsidRPr="001B72B4">
        <w:t>presence</w:t>
      </w:r>
      <w:proofErr w:type="spellEnd"/>
      <w:r w:rsidRPr="001B72B4">
        <w:t>",</w:t>
      </w:r>
    </w:p>
    <w:p w14:paraId="1BE0F82E" w14:textId="77777777" w:rsidR="001B72B4" w:rsidRPr="001B72B4" w:rsidRDefault="001B72B4" w:rsidP="001B72B4">
      <w:r w:rsidRPr="001B72B4">
        <w:t xml:space="preserve">    "</w:t>
      </w:r>
      <w:proofErr w:type="spellStart"/>
      <w:r w:rsidRPr="001B72B4">
        <w:t>simple_chat</w:t>
      </w:r>
      <w:proofErr w:type="spellEnd"/>
      <w:r w:rsidRPr="001B72B4">
        <w:t>",</w:t>
      </w:r>
    </w:p>
    <w:p w14:paraId="209DBE93" w14:textId="77777777" w:rsidR="001B72B4" w:rsidRPr="001B72B4" w:rsidRDefault="001B72B4" w:rsidP="001B72B4">
      <w:r w:rsidRPr="001B72B4">
        <w:t xml:space="preserve">    "</w:t>
      </w:r>
      <w:proofErr w:type="spellStart"/>
      <w:r w:rsidRPr="001B72B4">
        <w:t>quotes</w:t>
      </w:r>
      <w:proofErr w:type="spellEnd"/>
      <w:r w:rsidRPr="001B72B4">
        <w:t>",</w:t>
      </w:r>
    </w:p>
    <w:p w14:paraId="5EA4DA47" w14:textId="77777777" w:rsidR="001B72B4" w:rsidRPr="001B72B4" w:rsidRDefault="001B72B4" w:rsidP="001B72B4">
      <w:r w:rsidRPr="001B72B4">
        <w:t>]</w:t>
      </w:r>
    </w:p>
    <w:p w14:paraId="7556BD91" w14:textId="77777777" w:rsidR="001B72B4" w:rsidRPr="001B72B4" w:rsidRDefault="001B72B4" w:rsidP="001B72B4">
      <w:pPr>
        <w:numPr>
          <w:ilvl w:val="0"/>
          <w:numId w:val="3"/>
        </w:numPr>
      </w:pPr>
      <w:r w:rsidRPr="001B72B4">
        <w:t xml:space="preserve">Revisa que tengas </w:t>
      </w:r>
      <w:proofErr w:type="spellStart"/>
      <w:proofErr w:type="gramStart"/>
      <w:r w:rsidRPr="001B72B4">
        <w:t>django.contrib</w:t>
      </w:r>
      <w:proofErr w:type="gramEnd"/>
      <w:r w:rsidRPr="001B72B4">
        <w:t>.sessions</w:t>
      </w:r>
      <w:proofErr w:type="spellEnd"/>
      <w:r w:rsidRPr="001B72B4">
        <w:t xml:space="preserve">, </w:t>
      </w:r>
      <w:proofErr w:type="spellStart"/>
      <w:r w:rsidRPr="001B72B4">
        <w:t>django.contrib.auth</w:t>
      </w:r>
      <w:proofErr w:type="spellEnd"/>
      <w:r w:rsidRPr="001B72B4">
        <w:t xml:space="preserve"> y </w:t>
      </w:r>
      <w:proofErr w:type="spellStart"/>
      <w:r w:rsidRPr="001B72B4">
        <w:t>django.contrib.messages</w:t>
      </w:r>
      <w:proofErr w:type="spellEnd"/>
      <w:r w:rsidRPr="001B72B4">
        <w:t xml:space="preserve"> en INSTALLED_APPS (vienen por defecto).</w:t>
      </w:r>
    </w:p>
    <w:p w14:paraId="1BB35379" w14:textId="77777777" w:rsidR="001B72B4" w:rsidRPr="001B72B4" w:rsidRDefault="00000000" w:rsidP="001B72B4">
      <w:r>
        <w:pict w14:anchorId="1B09192F">
          <v:rect id="_x0000_i1025" style="width:0;height:1.5pt" o:hralign="center" o:hrstd="t" o:hr="t" fillcolor="#a0a0a0" stroked="f"/>
        </w:pict>
      </w:r>
    </w:p>
    <w:p w14:paraId="4995FCBB" w14:textId="77777777" w:rsidR="001B72B4" w:rsidRPr="001B72B4" w:rsidRDefault="001B72B4" w:rsidP="001B72B4">
      <w:pPr>
        <w:rPr>
          <w:b/>
          <w:bCs/>
        </w:rPr>
      </w:pPr>
      <w:r w:rsidRPr="001B72B4">
        <w:rPr>
          <w:b/>
          <w:bCs/>
        </w:rPr>
        <w:t>2) Tiempo de sesión (30 minutos) — dónde y cómo</w:t>
      </w:r>
    </w:p>
    <w:p w14:paraId="1A0D7F7B" w14:textId="77777777" w:rsidR="001B72B4" w:rsidRPr="001B72B4" w:rsidRDefault="001B72B4" w:rsidP="001B72B4">
      <w:proofErr w:type="spellStart"/>
      <w:r w:rsidRPr="001B72B4">
        <w:t>Colocá</w:t>
      </w:r>
      <w:proofErr w:type="spellEnd"/>
      <w:r w:rsidRPr="001B72B4">
        <w:t xml:space="preserve"> estas líneas en settings.py (reemplaza si ya existen):</w:t>
      </w:r>
    </w:p>
    <w:p w14:paraId="12E05A98" w14:textId="77777777" w:rsidR="001B72B4" w:rsidRPr="001B72B4" w:rsidRDefault="001B72B4" w:rsidP="001B72B4">
      <w:r w:rsidRPr="001B72B4">
        <w:t xml:space="preserve"># settings.py (colocar en la parte de </w:t>
      </w:r>
      <w:proofErr w:type="spellStart"/>
      <w:r w:rsidRPr="001B72B4">
        <w:t>sessions</w:t>
      </w:r>
      <w:proofErr w:type="spellEnd"/>
      <w:r w:rsidRPr="001B72B4">
        <w:t xml:space="preserve"> / configuración general)</w:t>
      </w:r>
    </w:p>
    <w:p w14:paraId="44002294" w14:textId="77777777" w:rsidR="001B72B4" w:rsidRPr="001B72B4" w:rsidRDefault="001B72B4" w:rsidP="001B72B4">
      <w:r w:rsidRPr="001B72B4">
        <w:t>SESSION_COOKIE_AGE = 30 * 60           # 30 minutos (en segundos)</w:t>
      </w:r>
    </w:p>
    <w:p w14:paraId="543B6BCB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SESSION_SAVE_EVERY_REQUEST = True      # </w:t>
      </w:r>
      <w:proofErr w:type="spellStart"/>
      <w:r w:rsidRPr="001B72B4">
        <w:rPr>
          <w:lang w:val="en-US"/>
        </w:rPr>
        <w:t>cada</w:t>
      </w:r>
      <w:proofErr w:type="spellEnd"/>
      <w:r w:rsidRPr="001B72B4">
        <w:rPr>
          <w:lang w:val="en-US"/>
        </w:rPr>
        <w:t xml:space="preserve"> request </w:t>
      </w:r>
      <w:proofErr w:type="spellStart"/>
      <w:r w:rsidRPr="001B72B4">
        <w:rPr>
          <w:lang w:val="en-US"/>
        </w:rPr>
        <w:t>renueva</w:t>
      </w:r>
      <w:proofErr w:type="spellEnd"/>
      <w:r w:rsidRPr="001B72B4">
        <w:rPr>
          <w:lang w:val="en-US"/>
        </w:rPr>
        <w:t xml:space="preserve"> </w:t>
      </w:r>
      <w:proofErr w:type="spellStart"/>
      <w:r w:rsidRPr="001B72B4">
        <w:rPr>
          <w:lang w:val="en-US"/>
        </w:rPr>
        <w:t>el</w:t>
      </w:r>
      <w:proofErr w:type="spellEnd"/>
      <w:r w:rsidRPr="001B72B4">
        <w:rPr>
          <w:lang w:val="en-US"/>
        </w:rPr>
        <w:t xml:space="preserve"> </w:t>
      </w:r>
      <w:proofErr w:type="spellStart"/>
      <w:r w:rsidRPr="001B72B4">
        <w:rPr>
          <w:lang w:val="en-US"/>
        </w:rPr>
        <w:t>tiempo</w:t>
      </w:r>
      <w:proofErr w:type="spellEnd"/>
    </w:p>
    <w:p w14:paraId="06A3376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SESSION_EXPIRE_AT_BROWSER_CLOSE = False</w:t>
      </w:r>
    </w:p>
    <w:p w14:paraId="3E90DFB4" w14:textId="77777777" w:rsidR="001B72B4" w:rsidRPr="001B72B4" w:rsidRDefault="001B72B4" w:rsidP="001B72B4">
      <w:r w:rsidRPr="001B72B4">
        <w:rPr>
          <w:b/>
          <w:bCs/>
        </w:rPr>
        <w:t>Notas / colocación</w:t>
      </w:r>
      <w:r w:rsidRPr="001B72B4">
        <w:t>:</w:t>
      </w:r>
    </w:p>
    <w:p w14:paraId="56E2D734" w14:textId="77777777" w:rsidR="001B72B4" w:rsidRPr="001B72B4" w:rsidRDefault="001B72B4" w:rsidP="001B72B4">
      <w:pPr>
        <w:numPr>
          <w:ilvl w:val="0"/>
          <w:numId w:val="4"/>
        </w:numPr>
      </w:pPr>
      <w:r w:rsidRPr="001B72B4">
        <w:t>Pones esto directamente en settings.py.</w:t>
      </w:r>
    </w:p>
    <w:p w14:paraId="5766C56C" w14:textId="77777777" w:rsidR="001B72B4" w:rsidRPr="001B72B4" w:rsidRDefault="001B72B4" w:rsidP="001B72B4">
      <w:pPr>
        <w:numPr>
          <w:ilvl w:val="0"/>
          <w:numId w:val="4"/>
        </w:numPr>
      </w:pPr>
      <w:r w:rsidRPr="001B72B4">
        <w:t xml:space="preserve">SESSION_SAVE_EVERY_REQUEST = True asegura que la sesión se renueve con actividad (mide </w:t>
      </w:r>
      <w:r w:rsidRPr="001B72B4">
        <w:rPr>
          <w:i/>
          <w:iCs/>
        </w:rPr>
        <w:t>inactividad</w:t>
      </w:r>
      <w:r w:rsidRPr="001B72B4">
        <w:t xml:space="preserve"> real).</w:t>
      </w:r>
    </w:p>
    <w:p w14:paraId="1CB0B0C7" w14:textId="77777777" w:rsidR="001B72B4" w:rsidRPr="001B72B4" w:rsidRDefault="001B72B4" w:rsidP="001B72B4">
      <w:pPr>
        <w:numPr>
          <w:ilvl w:val="0"/>
          <w:numId w:val="4"/>
        </w:numPr>
      </w:pPr>
      <w:r w:rsidRPr="001B72B4">
        <w:t xml:space="preserve">Con esto ya cerrará la sesión automáticamente al no haber </w:t>
      </w:r>
      <w:proofErr w:type="spellStart"/>
      <w:r w:rsidRPr="001B72B4">
        <w:t>requests</w:t>
      </w:r>
      <w:proofErr w:type="spellEnd"/>
      <w:r w:rsidRPr="001B72B4">
        <w:t xml:space="preserve"> por 30 minutos.</w:t>
      </w:r>
    </w:p>
    <w:p w14:paraId="41B21047" w14:textId="5CD7FDA0" w:rsidR="00B3633A" w:rsidRDefault="001B72B4" w:rsidP="001B72B4">
      <w:pPr>
        <w:rPr>
          <w:b/>
          <w:bCs/>
        </w:rPr>
      </w:pPr>
      <w:del w:id="0" w:author="Emanuel Tevez" w:date="2025-09-24T14:57:00Z" w16du:dateUtc="2025-09-24T17:57:00Z">
        <w:r w:rsidRPr="001B72B4" w:rsidDel="001830AF">
          <w:rPr>
            <w:b/>
            <w:bCs/>
          </w:rPr>
          <w:delText>M</w:delText>
        </w:r>
      </w:del>
      <w:ins w:id="1" w:author="Emanuel Tevez" w:date="2025-09-24T14:57:00Z" w16du:dateUtc="2025-09-24T17:57:00Z">
        <w:r w:rsidR="001830AF">
          <w:rPr>
            <w:b/>
            <w:bCs/>
          </w:rPr>
          <w:t>M</w:t>
        </w:r>
      </w:ins>
      <w:r w:rsidRPr="001B72B4">
        <w:rPr>
          <w:b/>
          <w:bCs/>
        </w:rPr>
        <w:t xml:space="preserve">iddleware para </w:t>
      </w:r>
      <w:proofErr w:type="spellStart"/>
      <w:r w:rsidRPr="001B72B4">
        <w:rPr>
          <w:b/>
          <w:bCs/>
        </w:rPr>
        <w:t>logout</w:t>
      </w:r>
      <w:proofErr w:type="spellEnd"/>
      <w:r w:rsidRPr="001B72B4">
        <w:rPr>
          <w:b/>
          <w:bCs/>
        </w:rPr>
        <w:t xml:space="preserve"> forzado y redirección a aviso</w:t>
      </w:r>
    </w:p>
    <w:p w14:paraId="417A9564" w14:textId="4555F469" w:rsidR="001B72B4" w:rsidRPr="001B72B4" w:rsidRDefault="001B72B4" w:rsidP="001B72B4">
      <w:r w:rsidRPr="001B72B4">
        <w:t xml:space="preserve">Si </w:t>
      </w:r>
      <w:proofErr w:type="spellStart"/>
      <w:r w:rsidRPr="001B72B4">
        <w:t>querés</w:t>
      </w:r>
      <w:proofErr w:type="spellEnd"/>
      <w:r w:rsidRPr="001B72B4">
        <w:t xml:space="preserve"> que el usuario sea expulsado y redirigido a una página </w:t>
      </w:r>
      <w:proofErr w:type="spellStart"/>
      <w:r w:rsidRPr="001B72B4">
        <w:t>session_expired</w:t>
      </w:r>
      <w:proofErr w:type="spellEnd"/>
      <w:r w:rsidRPr="001B72B4">
        <w:t xml:space="preserve"> (más control), agrega un middleware:</w:t>
      </w:r>
    </w:p>
    <w:p w14:paraId="16C1E1AA" w14:textId="2C055F9C" w:rsidR="001B72B4" w:rsidRPr="001830AF" w:rsidRDefault="001B72B4" w:rsidP="001B72B4">
      <w:pPr>
        <w:rPr>
          <w:b/>
          <w:bCs/>
          <w:lang w:val="en-US"/>
        </w:rPr>
      </w:pPr>
      <w:proofErr w:type="gramStart"/>
      <w:r w:rsidRPr="001830AF">
        <w:rPr>
          <w:b/>
          <w:bCs/>
          <w:lang w:val="en-US"/>
        </w:rPr>
        <w:t>presence/middleware.py</w:t>
      </w:r>
      <w:r w:rsidR="001830AF">
        <w:rPr>
          <w:b/>
          <w:bCs/>
          <w:lang w:val="en-US"/>
        </w:rPr>
        <w:t xml:space="preserve">  </w:t>
      </w:r>
      <w:r w:rsidR="001830AF" w:rsidRPr="001830AF">
        <w:rPr>
          <w:b/>
          <w:bCs/>
          <w:sz w:val="24"/>
          <w:szCs w:val="24"/>
        </w:rPr>
        <w:t>crear</w:t>
      </w:r>
      <w:r w:rsidR="001830AF">
        <w:rPr>
          <w:b/>
          <w:bCs/>
          <w:sz w:val="24"/>
          <w:szCs w:val="24"/>
        </w:rPr>
        <w:t>lo</w:t>
      </w:r>
      <w:proofErr w:type="gramEnd"/>
      <w:r w:rsidR="001830AF">
        <w:rPr>
          <w:b/>
          <w:bCs/>
          <w:sz w:val="24"/>
          <w:szCs w:val="24"/>
        </w:rPr>
        <w:t xml:space="preserve"> no existe</w:t>
      </w:r>
    </w:p>
    <w:p w14:paraId="26FB0369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django.utils</w:t>
      </w:r>
      <w:proofErr w:type="spellEnd"/>
      <w:proofErr w:type="gram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timezone</w:t>
      </w:r>
      <w:proofErr w:type="spellEnd"/>
    </w:p>
    <w:p w14:paraId="06BEA60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django.shortcuts</w:t>
      </w:r>
      <w:proofErr w:type="spellEnd"/>
      <w:proofErr w:type="gramEnd"/>
      <w:r w:rsidRPr="001B72B4">
        <w:rPr>
          <w:lang w:val="en-US"/>
        </w:rPr>
        <w:t xml:space="preserve"> import redirect</w:t>
      </w:r>
    </w:p>
    <w:p w14:paraId="5AF3BD3F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django.contrib</w:t>
      </w:r>
      <w:proofErr w:type="gramEnd"/>
      <w:r w:rsidRPr="001B72B4">
        <w:rPr>
          <w:lang w:val="en-US"/>
        </w:rPr>
        <w:t>.auth</w:t>
      </w:r>
      <w:proofErr w:type="spellEnd"/>
      <w:r w:rsidRPr="001B72B4">
        <w:rPr>
          <w:lang w:val="en-US"/>
        </w:rPr>
        <w:t xml:space="preserve"> import logout</w:t>
      </w:r>
    </w:p>
    <w:p w14:paraId="53AFF2E7" w14:textId="77777777" w:rsidR="001B72B4" w:rsidRPr="001B72B4" w:rsidRDefault="001B72B4" w:rsidP="001B72B4">
      <w:pPr>
        <w:rPr>
          <w:lang w:val="en-US"/>
        </w:rPr>
      </w:pPr>
    </w:p>
    <w:p w14:paraId="200659AB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class </w:t>
      </w:r>
      <w:proofErr w:type="spellStart"/>
      <w:r w:rsidRPr="001B72B4">
        <w:rPr>
          <w:lang w:val="en-US"/>
        </w:rPr>
        <w:t>AutoLogoutMiddleware</w:t>
      </w:r>
      <w:proofErr w:type="spellEnd"/>
      <w:r w:rsidRPr="001B72B4">
        <w:rPr>
          <w:lang w:val="en-US"/>
        </w:rPr>
        <w:t>:</w:t>
      </w:r>
    </w:p>
    <w:p w14:paraId="2EAAAF1E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def __</w:t>
      </w:r>
      <w:proofErr w:type="spellStart"/>
      <w:r w:rsidRPr="001B72B4">
        <w:rPr>
          <w:lang w:val="en-US"/>
        </w:rPr>
        <w:t>init</w:t>
      </w:r>
      <w:proofErr w:type="spellEnd"/>
      <w:r w:rsidRPr="001B72B4">
        <w:rPr>
          <w:lang w:val="en-US"/>
        </w:rPr>
        <w:t>_</w:t>
      </w:r>
      <w:proofErr w:type="gramStart"/>
      <w:r w:rsidRPr="001B72B4">
        <w:rPr>
          <w:lang w:val="en-US"/>
        </w:rPr>
        <w:t>_(</w:t>
      </w:r>
      <w:proofErr w:type="gramEnd"/>
      <w:r w:rsidRPr="001B72B4">
        <w:rPr>
          <w:lang w:val="en-US"/>
        </w:rPr>
        <w:t xml:space="preserve">self, </w:t>
      </w:r>
      <w:proofErr w:type="spellStart"/>
      <w:r w:rsidRPr="001B72B4">
        <w:rPr>
          <w:lang w:val="en-US"/>
        </w:rPr>
        <w:t>get_response</w:t>
      </w:r>
      <w:proofErr w:type="spellEnd"/>
      <w:r w:rsidRPr="001B72B4">
        <w:rPr>
          <w:lang w:val="en-US"/>
        </w:rPr>
        <w:t>):</w:t>
      </w:r>
    </w:p>
    <w:p w14:paraId="650CDC00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</w:t>
      </w:r>
      <w:proofErr w:type="spellStart"/>
      <w:r w:rsidRPr="001B72B4">
        <w:rPr>
          <w:lang w:val="en-US"/>
        </w:rPr>
        <w:t>self.get_response</w:t>
      </w:r>
      <w:proofErr w:type="spellEnd"/>
      <w:r w:rsidRPr="001B72B4">
        <w:rPr>
          <w:lang w:val="en-US"/>
        </w:rPr>
        <w:t xml:space="preserve"> = </w:t>
      </w:r>
      <w:proofErr w:type="spellStart"/>
      <w:r w:rsidRPr="001B72B4">
        <w:rPr>
          <w:lang w:val="en-US"/>
        </w:rPr>
        <w:t>get_response</w:t>
      </w:r>
      <w:proofErr w:type="spellEnd"/>
    </w:p>
    <w:p w14:paraId="3960DE7E" w14:textId="77777777" w:rsidR="001B72B4" w:rsidRPr="001B72B4" w:rsidRDefault="001B72B4" w:rsidP="001B72B4">
      <w:pPr>
        <w:rPr>
          <w:lang w:val="en-US"/>
        </w:rPr>
      </w:pPr>
    </w:p>
    <w:p w14:paraId="5444503A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def __call_</w:t>
      </w:r>
      <w:proofErr w:type="gramStart"/>
      <w:r w:rsidRPr="001B72B4">
        <w:rPr>
          <w:lang w:val="en-US"/>
        </w:rPr>
        <w:t>_(</w:t>
      </w:r>
      <w:proofErr w:type="gramEnd"/>
      <w:r w:rsidRPr="001B72B4">
        <w:rPr>
          <w:lang w:val="en-US"/>
        </w:rPr>
        <w:t>self, request):</w:t>
      </w:r>
    </w:p>
    <w:p w14:paraId="5BC6B3B6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if </w:t>
      </w:r>
      <w:proofErr w:type="spellStart"/>
      <w:r w:rsidRPr="001B72B4">
        <w:rPr>
          <w:lang w:val="en-US"/>
        </w:rPr>
        <w:t>request.user.is_authenticated</w:t>
      </w:r>
      <w:proofErr w:type="spellEnd"/>
      <w:r w:rsidRPr="001B72B4">
        <w:rPr>
          <w:lang w:val="en-US"/>
        </w:rPr>
        <w:t>:</w:t>
      </w:r>
    </w:p>
    <w:p w14:paraId="70E92382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    </w:t>
      </w:r>
      <w:proofErr w:type="spellStart"/>
      <w:r w:rsidRPr="001B72B4">
        <w:rPr>
          <w:lang w:val="en-US"/>
        </w:rPr>
        <w:t>now_ts</w:t>
      </w:r>
      <w:proofErr w:type="spellEnd"/>
      <w:r w:rsidRPr="001B72B4">
        <w:rPr>
          <w:lang w:val="en-US"/>
        </w:rPr>
        <w:t xml:space="preserve"> = </w:t>
      </w:r>
      <w:proofErr w:type="spellStart"/>
      <w:r w:rsidRPr="001B72B4">
        <w:rPr>
          <w:lang w:val="en-US"/>
        </w:rPr>
        <w:t>timezone.now</w:t>
      </w:r>
      <w:proofErr w:type="spellEnd"/>
      <w:r w:rsidRPr="001B72B4">
        <w:rPr>
          <w:lang w:val="en-US"/>
        </w:rPr>
        <w:t>(</w:t>
      </w:r>
      <w:proofErr w:type="gramStart"/>
      <w:r w:rsidRPr="001B72B4">
        <w:rPr>
          <w:lang w:val="en-US"/>
        </w:rPr>
        <w:t>).timestamp</w:t>
      </w:r>
      <w:proofErr w:type="gramEnd"/>
      <w:r w:rsidRPr="001B72B4">
        <w:rPr>
          <w:lang w:val="en-US"/>
        </w:rPr>
        <w:t>()</w:t>
      </w:r>
    </w:p>
    <w:p w14:paraId="3B041CA0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    last = </w:t>
      </w:r>
      <w:proofErr w:type="spellStart"/>
      <w:proofErr w:type="gramStart"/>
      <w:r w:rsidRPr="001B72B4">
        <w:rPr>
          <w:lang w:val="en-US"/>
        </w:rPr>
        <w:t>request.session.get</w:t>
      </w:r>
      <w:proofErr w:type="spellEnd"/>
      <w:r w:rsidRPr="001B72B4">
        <w:rPr>
          <w:lang w:val="en-US"/>
        </w:rPr>
        <w:t>(</w:t>
      </w:r>
      <w:proofErr w:type="gramEnd"/>
      <w:r w:rsidRPr="001B72B4">
        <w:rPr>
          <w:lang w:val="en-US"/>
        </w:rPr>
        <w:t>"</w:t>
      </w:r>
      <w:proofErr w:type="spellStart"/>
      <w:r w:rsidRPr="001B72B4">
        <w:rPr>
          <w:lang w:val="en-US"/>
        </w:rPr>
        <w:t>last_activity</w:t>
      </w:r>
      <w:proofErr w:type="spellEnd"/>
      <w:r w:rsidRPr="001B72B4">
        <w:rPr>
          <w:lang w:val="en-US"/>
        </w:rPr>
        <w:t xml:space="preserve">", </w:t>
      </w:r>
      <w:proofErr w:type="spellStart"/>
      <w:r w:rsidRPr="001B72B4">
        <w:rPr>
          <w:lang w:val="en-US"/>
        </w:rPr>
        <w:t>now_ts</w:t>
      </w:r>
      <w:proofErr w:type="spellEnd"/>
      <w:r w:rsidRPr="001B72B4">
        <w:rPr>
          <w:lang w:val="en-US"/>
        </w:rPr>
        <w:t>)</w:t>
      </w:r>
    </w:p>
    <w:p w14:paraId="27CAFD4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    # 30 </w:t>
      </w:r>
      <w:proofErr w:type="spellStart"/>
      <w:r w:rsidRPr="001B72B4">
        <w:rPr>
          <w:lang w:val="en-US"/>
        </w:rPr>
        <w:t>minutos</w:t>
      </w:r>
      <w:proofErr w:type="spellEnd"/>
      <w:r w:rsidRPr="001B72B4">
        <w:rPr>
          <w:lang w:val="en-US"/>
        </w:rPr>
        <w:t xml:space="preserve"> = 1800 </w:t>
      </w:r>
      <w:proofErr w:type="spellStart"/>
      <w:r w:rsidRPr="001B72B4">
        <w:rPr>
          <w:lang w:val="en-US"/>
        </w:rPr>
        <w:t>segundos</w:t>
      </w:r>
      <w:proofErr w:type="spellEnd"/>
    </w:p>
    <w:p w14:paraId="3162FD0F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    if </w:t>
      </w:r>
      <w:proofErr w:type="spellStart"/>
      <w:r w:rsidRPr="001B72B4">
        <w:rPr>
          <w:lang w:val="en-US"/>
        </w:rPr>
        <w:t>now_ts</w:t>
      </w:r>
      <w:proofErr w:type="spellEnd"/>
      <w:r w:rsidRPr="001B72B4">
        <w:rPr>
          <w:lang w:val="en-US"/>
        </w:rPr>
        <w:t xml:space="preserve"> - last &gt; 1800:</w:t>
      </w:r>
    </w:p>
    <w:p w14:paraId="3D92FCBE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        logout(request)</w:t>
      </w:r>
    </w:p>
    <w:p w14:paraId="4AF6EC20" w14:textId="77777777" w:rsidR="001B72B4" w:rsidRPr="001B72B4" w:rsidRDefault="001B72B4" w:rsidP="001B72B4">
      <w:r w:rsidRPr="001B72B4">
        <w:rPr>
          <w:lang w:val="en-US"/>
        </w:rPr>
        <w:t xml:space="preserve">                </w:t>
      </w:r>
      <w:r w:rsidRPr="001B72B4">
        <w:t xml:space="preserve"># después de </w:t>
      </w:r>
      <w:proofErr w:type="spellStart"/>
      <w:r w:rsidRPr="001B72B4">
        <w:t>logout</w:t>
      </w:r>
      <w:proofErr w:type="spellEnd"/>
      <w:r w:rsidRPr="001B72B4">
        <w:t>, opcionalmente redirigir a página informativa</w:t>
      </w:r>
    </w:p>
    <w:p w14:paraId="7DCD5F10" w14:textId="77777777" w:rsidR="001B72B4" w:rsidRPr="001B72B4" w:rsidRDefault="001B72B4" w:rsidP="001B72B4">
      <w:pPr>
        <w:rPr>
          <w:lang w:val="en-US"/>
        </w:rPr>
      </w:pPr>
      <w:r w:rsidRPr="001B72B4">
        <w:t xml:space="preserve">                </w:t>
      </w:r>
      <w:r w:rsidRPr="001B72B4">
        <w:rPr>
          <w:lang w:val="en-US"/>
        </w:rPr>
        <w:t>return redirect("</w:t>
      </w:r>
      <w:proofErr w:type="spellStart"/>
      <w:r w:rsidRPr="001B72B4">
        <w:rPr>
          <w:lang w:val="en-US"/>
        </w:rPr>
        <w:t>session_expired</w:t>
      </w:r>
      <w:proofErr w:type="spellEnd"/>
      <w:r w:rsidRPr="001B72B4">
        <w:rPr>
          <w:lang w:val="en-US"/>
        </w:rPr>
        <w:t>")</w:t>
      </w:r>
    </w:p>
    <w:p w14:paraId="4AC4E80A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    </w:t>
      </w:r>
      <w:proofErr w:type="spellStart"/>
      <w:proofErr w:type="gramStart"/>
      <w:r w:rsidRPr="001B72B4">
        <w:rPr>
          <w:lang w:val="en-US"/>
        </w:rPr>
        <w:t>request.session</w:t>
      </w:r>
      <w:proofErr w:type="spellEnd"/>
      <w:proofErr w:type="gramEnd"/>
      <w:r w:rsidRPr="001B72B4">
        <w:rPr>
          <w:lang w:val="en-US"/>
        </w:rPr>
        <w:t>["</w:t>
      </w:r>
      <w:proofErr w:type="spellStart"/>
      <w:r w:rsidRPr="001B72B4">
        <w:rPr>
          <w:lang w:val="en-US"/>
        </w:rPr>
        <w:t>last_activity</w:t>
      </w:r>
      <w:proofErr w:type="spellEnd"/>
      <w:r w:rsidRPr="001B72B4">
        <w:rPr>
          <w:lang w:val="en-US"/>
        </w:rPr>
        <w:t xml:space="preserve">"] = </w:t>
      </w:r>
      <w:proofErr w:type="spellStart"/>
      <w:r w:rsidRPr="001B72B4">
        <w:rPr>
          <w:lang w:val="en-US"/>
        </w:rPr>
        <w:t>now_ts</w:t>
      </w:r>
      <w:proofErr w:type="spellEnd"/>
    </w:p>
    <w:p w14:paraId="7F06B1F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return </w:t>
      </w:r>
      <w:proofErr w:type="spellStart"/>
      <w:r w:rsidRPr="001B72B4">
        <w:rPr>
          <w:lang w:val="en-US"/>
        </w:rPr>
        <w:t>self.get_response</w:t>
      </w:r>
      <w:proofErr w:type="spellEnd"/>
      <w:r w:rsidRPr="001B72B4">
        <w:rPr>
          <w:lang w:val="en-US"/>
        </w:rPr>
        <w:t>(request)</w:t>
      </w:r>
    </w:p>
    <w:p w14:paraId="3EE5D42D" w14:textId="77777777" w:rsidR="001B72B4" w:rsidRPr="001830AF" w:rsidRDefault="001B72B4" w:rsidP="001B72B4">
      <w:pPr>
        <w:rPr>
          <w:b/>
          <w:bCs/>
          <w:sz w:val="24"/>
          <w:szCs w:val="24"/>
          <w:u w:val="single"/>
          <w:lang w:val="en-US"/>
        </w:rPr>
      </w:pPr>
      <w:proofErr w:type="spellStart"/>
      <w:r w:rsidRPr="001830AF">
        <w:rPr>
          <w:b/>
          <w:bCs/>
          <w:sz w:val="24"/>
          <w:szCs w:val="24"/>
          <w:u w:val="single"/>
          <w:lang w:val="en-US"/>
        </w:rPr>
        <w:t>Agregar</w:t>
      </w:r>
      <w:proofErr w:type="spellEnd"/>
      <w:r w:rsidRPr="001830AF">
        <w:rPr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1830AF">
        <w:rPr>
          <w:b/>
          <w:bCs/>
          <w:sz w:val="24"/>
          <w:szCs w:val="24"/>
          <w:u w:val="single"/>
          <w:lang w:val="en-US"/>
        </w:rPr>
        <w:t>en</w:t>
      </w:r>
      <w:proofErr w:type="spellEnd"/>
      <w:r w:rsidRPr="001830AF">
        <w:rPr>
          <w:b/>
          <w:bCs/>
          <w:sz w:val="24"/>
          <w:szCs w:val="24"/>
          <w:u w:val="single"/>
          <w:lang w:val="en-US"/>
        </w:rPr>
        <w:t xml:space="preserve"> settings.py (</w:t>
      </w:r>
      <w:proofErr w:type="spellStart"/>
      <w:r w:rsidRPr="001830AF">
        <w:rPr>
          <w:b/>
          <w:bCs/>
          <w:sz w:val="24"/>
          <w:szCs w:val="24"/>
          <w:u w:val="single"/>
          <w:lang w:val="en-US"/>
        </w:rPr>
        <w:t>después</w:t>
      </w:r>
      <w:proofErr w:type="spellEnd"/>
      <w:r w:rsidRPr="001830AF">
        <w:rPr>
          <w:b/>
          <w:bCs/>
          <w:sz w:val="24"/>
          <w:szCs w:val="24"/>
          <w:u w:val="single"/>
          <w:lang w:val="en-US"/>
        </w:rPr>
        <w:t xml:space="preserve"> de </w:t>
      </w:r>
      <w:proofErr w:type="spellStart"/>
      <w:r w:rsidRPr="001830AF">
        <w:rPr>
          <w:b/>
          <w:bCs/>
          <w:sz w:val="24"/>
          <w:szCs w:val="24"/>
          <w:u w:val="single"/>
          <w:lang w:val="en-US"/>
        </w:rPr>
        <w:t>AuthenticationMiddleware</w:t>
      </w:r>
      <w:proofErr w:type="spellEnd"/>
      <w:r w:rsidRPr="001830AF">
        <w:rPr>
          <w:b/>
          <w:bCs/>
          <w:sz w:val="24"/>
          <w:szCs w:val="24"/>
          <w:u w:val="single"/>
          <w:lang w:val="en-US"/>
        </w:rPr>
        <w:t>):</w:t>
      </w:r>
    </w:p>
    <w:p w14:paraId="1209A9FA" w14:textId="77777777" w:rsidR="001B72B4" w:rsidRPr="001830AF" w:rsidRDefault="001B72B4" w:rsidP="001B72B4">
      <w:pPr>
        <w:rPr>
          <w:highlight w:val="yellow"/>
          <w:lang w:val="en-US"/>
        </w:rPr>
      </w:pPr>
      <w:r w:rsidRPr="001830AF">
        <w:rPr>
          <w:highlight w:val="yellow"/>
          <w:lang w:val="en-US"/>
        </w:rPr>
        <w:t>MIDDLEWARE = [</w:t>
      </w:r>
    </w:p>
    <w:p w14:paraId="17CA9751" w14:textId="77777777" w:rsidR="001B72B4" w:rsidRPr="001830AF" w:rsidRDefault="001B72B4" w:rsidP="001B72B4">
      <w:pPr>
        <w:rPr>
          <w:highlight w:val="yellow"/>
          <w:lang w:val="en-US"/>
        </w:rPr>
      </w:pPr>
      <w:r w:rsidRPr="001830AF">
        <w:rPr>
          <w:highlight w:val="yellow"/>
          <w:lang w:val="en-US"/>
        </w:rPr>
        <w:t xml:space="preserve">    # ...</w:t>
      </w:r>
    </w:p>
    <w:p w14:paraId="521BBA71" w14:textId="77777777" w:rsidR="001B72B4" w:rsidRPr="001830AF" w:rsidRDefault="001B72B4" w:rsidP="001B72B4">
      <w:pPr>
        <w:rPr>
          <w:highlight w:val="yellow"/>
          <w:lang w:val="en-US"/>
        </w:rPr>
      </w:pPr>
      <w:r w:rsidRPr="001830AF">
        <w:rPr>
          <w:highlight w:val="yellow"/>
          <w:lang w:val="en-US"/>
        </w:rPr>
        <w:t xml:space="preserve">    "</w:t>
      </w:r>
      <w:proofErr w:type="spellStart"/>
      <w:proofErr w:type="gramStart"/>
      <w:r w:rsidRPr="001830AF">
        <w:rPr>
          <w:highlight w:val="yellow"/>
          <w:lang w:val="en-US"/>
        </w:rPr>
        <w:t>django.contrib</w:t>
      </w:r>
      <w:proofErr w:type="gramEnd"/>
      <w:r w:rsidRPr="001830AF">
        <w:rPr>
          <w:highlight w:val="yellow"/>
          <w:lang w:val="en-US"/>
        </w:rPr>
        <w:t>.auth.middleware.AuthenticationMiddleware</w:t>
      </w:r>
      <w:proofErr w:type="spellEnd"/>
      <w:r w:rsidRPr="001830AF">
        <w:rPr>
          <w:highlight w:val="yellow"/>
          <w:lang w:val="en-US"/>
        </w:rPr>
        <w:t>",</w:t>
      </w:r>
    </w:p>
    <w:p w14:paraId="0CCC6DDA" w14:textId="77777777" w:rsidR="001B72B4" w:rsidRPr="001830AF" w:rsidRDefault="001B72B4" w:rsidP="001B72B4">
      <w:pPr>
        <w:rPr>
          <w:highlight w:val="yellow"/>
        </w:rPr>
      </w:pPr>
      <w:r w:rsidRPr="001830AF">
        <w:rPr>
          <w:highlight w:val="yellow"/>
          <w:lang w:val="en-US"/>
        </w:rPr>
        <w:t xml:space="preserve">    </w:t>
      </w:r>
      <w:r w:rsidRPr="001830AF">
        <w:rPr>
          <w:highlight w:val="yellow"/>
        </w:rPr>
        <w:t>"</w:t>
      </w:r>
      <w:proofErr w:type="spellStart"/>
      <w:proofErr w:type="gramStart"/>
      <w:r w:rsidRPr="001830AF">
        <w:rPr>
          <w:highlight w:val="yellow"/>
        </w:rPr>
        <w:t>presence.middleware</w:t>
      </w:r>
      <w:proofErr w:type="gramEnd"/>
      <w:r w:rsidRPr="001830AF">
        <w:rPr>
          <w:highlight w:val="yellow"/>
        </w:rPr>
        <w:t>.AutoLogoutMiddleware</w:t>
      </w:r>
      <w:proofErr w:type="spellEnd"/>
      <w:r w:rsidRPr="001830AF">
        <w:rPr>
          <w:highlight w:val="yellow"/>
        </w:rPr>
        <w:t>",</w:t>
      </w:r>
    </w:p>
    <w:p w14:paraId="199EEDC8" w14:textId="77777777" w:rsidR="001B72B4" w:rsidRPr="001830AF" w:rsidRDefault="001B72B4" w:rsidP="001B72B4">
      <w:pPr>
        <w:rPr>
          <w:highlight w:val="yellow"/>
        </w:rPr>
      </w:pPr>
      <w:r w:rsidRPr="001830AF">
        <w:rPr>
          <w:highlight w:val="yellow"/>
        </w:rPr>
        <w:t xml:space="preserve">    # ...</w:t>
      </w:r>
    </w:p>
    <w:p w14:paraId="0114E43B" w14:textId="77777777" w:rsidR="001B72B4" w:rsidRPr="001B72B4" w:rsidRDefault="001B72B4" w:rsidP="001B72B4">
      <w:r w:rsidRPr="001830AF">
        <w:rPr>
          <w:highlight w:val="yellow"/>
        </w:rPr>
        <w:t>]</w:t>
      </w:r>
    </w:p>
    <w:p w14:paraId="1984655B" w14:textId="77777777" w:rsidR="001B72B4" w:rsidRPr="001B72B4" w:rsidRDefault="001B72B4" w:rsidP="001B72B4">
      <w:pPr>
        <w:rPr>
          <w:b/>
          <w:bCs/>
        </w:rPr>
      </w:pPr>
      <w:r w:rsidRPr="001B72B4">
        <w:rPr>
          <w:b/>
          <w:bCs/>
          <w:sz w:val="28"/>
          <w:szCs w:val="28"/>
        </w:rPr>
        <w:t>Crea una vista/</w:t>
      </w:r>
      <w:proofErr w:type="spellStart"/>
      <w:r w:rsidRPr="001B72B4">
        <w:rPr>
          <w:b/>
          <w:bCs/>
          <w:sz w:val="28"/>
          <w:szCs w:val="28"/>
        </w:rPr>
        <w:t>template</w:t>
      </w:r>
      <w:proofErr w:type="spellEnd"/>
      <w:r w:rsidRPr="001B72B4">
        <w:rPr>
          <w:b/>
          <w:bCs/>
          <w:sz w:val="28"/>
          <w:szCs w:val="28"/>
        </w:rPr>
        <w:t xml:space="preserve"> </w:t>
      </w:r>
      <w:proofErr w:type="spellStart"/>
      <w:r w:rsidRPr="001B72B4">
        <w:rPr>
          <w:b/>
          <w:bCs/>
          <w:sz w:val="28"/>
          <w:szCs w:val="28"/>
        </w:rPr>
        <w:t>session_expired</w:t>
      </w:r>
      <w:proofErr w:type="spellEnd"/>
      <w:r w:rsidRPr="001B72B4">
        <w:rPr>
          <w:b/>
          <w:bCs/>
          <w:sz w:val="28"/>
          <w:szCs w:val="28"/>
        </w:rPr>
        <w:t xml:space="preserve"> si vas a redirigir</w:t>
      </w:r>
      <w:r w:rsidRPr="001B72B4">
        <w:rPr>
          <w:b/>
          <w:bCs/>
        </w:rPr>
        <w:t>.</w:t>
      </w:r>
    </w:p>
    <w:p w14:paraId="7948FAE2" w14:textId="77777777" w:rsidR="00B3633A" w:rsidRPr="00B3633A" w:rsidRDefault="00B3633A" w:rsidP="00B3633A">
      <w:pPr>
        <w:rPr>
          <w:lang w:val="en-US"/>
        </w:rPr>
      </w:pPr>
      <w:proofErr w:type="spellStart"/>
      <w:r w:rsidRPr="00B3633A">
        <w:rPr>
          <w:b/>
          <w:bCs/>
          <w:lang w:val="en-US"/>
        </w:rPr>
        <w:t>Archivo</w:t>
      </w:r>
      <w:proofErr w:type="spellEnd"/>
      <w:r w:rsidRPr="00B3633A">
        <w:rPr>
          <w:b/>
          <w:bCs/>
          <w:lang w:val="en-US"/>
        </w:rPr>
        <w:t>:</w:t>
      </w:r>
      <w:r w:rsidRPr="00B3633A">
        <w:rPr>
          <w:lang w:val="en-US"/>
        </w:rPr>
        <w:t xml:space="preserve"> </w:t>
      </w:r>
      <w:r w:rsidRPr="001830AF">
        <w:rPr>
          <w:b/>
          <w:bCs/>
          <w:lang w:val="en-US"/>
        </w:rPr>
        <w:t>presence/views.py</w:t>
      </w:r>
    </w:p>
    <w:p w14:paraId="7FCDA210" w14:textId="77777777" w:rsidR="00B3633A" w:rsidRPr="00B3633A" w:rsidRDefault="00B3633A" w:rsidP="00B3633A">
      <w:pPr>
        <w:rPr>
          <w:lang w:val="en-US"/>
        </w:rPr>
      </w:pPr>
      <w:r w:rsidRPr="00B3633A">
        <w:rPr>
          <w:lang w:val="en-US"/>
        </w:rPr>
        <w:t xml:space="preserve">from </w:t>
      </w:r>
      <w:proofErr w:type="spellStart"/>
      <w:proofErr w:type="gramStart"/>
      <w:r w:rsidRPr="00B3633A">
        <w:rPr>
          <w:lang w:val="en-US"/>
        </w:rPr>
        <w:t>django.shortcuts</w:t>
      </w:r>
      <w:proofErr w:type="spellEnd"/>
      <w:proofErr w:type="gramEnd"/>
      <w:r w:rsidRPr="00B3633A">
        <w:rPr>
          <w:lang w:val="en-US"/>
        </w:rPr>
        <w:t xml:space="preserve"> import render</w:t>
      </w:r>
    </w:p>
    <w:p w14:paraId="0ECF4AA8" w14:textId="77777777" w:rsidR="00B3633A" w:rsidRPr="00B3633A" w:rsidRDefault="00B3633A" w:rsidP="00B3633A">
      <w:pPr>
        <w:rPr>
          <w:lang w:val="en-US"/>
        </w:rPr>
      </w:pPr>
    </w:p>
    <w:p w14:paraId="416FD8D6" w14:textId="77777777" w:rsidR="00B3633A" w:rsidRPr="00B3633A" w:rsidRDefault="00B3633A" w:rsidP="00B3633A">
      <w:pPr>
        <w:rPr>
          <w:lang w:val="en-US"/>
        </w:rPr>
      </w:pPr>
      <w:r w:rsidRPr="00B3633A">
        <w:rPr>
          <w:lang w:val="en-US"/>
        </w:rPr>
        <w:t xml:space="preserve">def </w:t>
      </w:r>
      <w:proofErr w:type="spellStart"/>
      <w:r w:rsidRPr="00B3633A">
        <w:rPr>
          <w:lang w:val="en-US"/>
        </w:rPr>
        <w:t>session_expired</w:t>
      </w:r>
      <w:proofErr w:type="spellEnd"/>
      <w:r w:rsidRPr="00B3633A">
        <w:rPr>
          <w:lang w:val="en-US"/>
        </w:rPr>
        <w:t>(request):</w:t>
      </w:r>
    </w:p>
    <w:p w14:paraId="7ADE605B" w14:textId="77777777" w:rsidR="00B3633A" w:rsidRDefault="00B3633A" w:rsidP="00B3633A">
      <w:pPr>
        <w:rPr>
          <w:lang w:val="en-US"/>
        </w:rPr>
      </w:pPr>
      <w:r w:rsidRPr="00B3633A">
        <w:rPr>
          <w:lang w:val="en-US"/>
        </w:rPr>
        <w:t xml:space="preserve">    return </w:t>
      </w:r>
      <w:proofErr w:type="gramStart"/>
      <w:r w:rsidRPr="00B3633A">
        <w:rPr>
          <w:lang w:val="en-US"/>
        </w:rPr>
        <w:t>render(</w:t>
      </w:r>
      <w:proofErr w:type="gramEnd"/>
      <w:r w:rsidRPr="00B3633A">
        <w:rPr>
          <w:lang w:val="en-US"/>
        </w:rPr>
        <w:t>request, "presence/session_expired.html")</w:t>
      </w:r>
    </w:p>
    <w:p w14:paraId="29356528" w14:textId="77777777" w:rsidR="00B3633A" w:rsidRDefault="00B3633A" w:rsidP="00B3633A">
      <w:pPr>
        <w:rPr>
          <w:lang w:val="en-US"/>
        </w:rPr>
      </w:pPr>
    </w:p>
    <w:p w14:paraId="049BB822" w14:textId="77777777" w:rsidR="001830AF" w:rsidRPr="00B3633A" w:rsidRDefault="001830AF" w:rsidP="00B3633A">
      <w:pPr>
        <w:rPr>
          <w:lang w:val="en-US"/>
        </w:rPr>
      </w:pPr>
    </w:p>
    <w:p w14:paraId="4023825D" w14:textId="4B9C52CE" w:rsidR="00B3633A" w:rsidRPr="001830AF" w:rsidRDefault="00B3633A" w:rsidP="00B3633A">
      <w:pPr>
        <w:rPr>
          <w:b/>
          <w:bCs/>
          <w:sz w:val="24"/>
          <w:szCs w:val="24"/>
        </w:rPr>
      </w:pPr>
      <w:r w:rsidRPr="001830AF">
        <w:rPr>
          <w:b/>
          <w:bCs/>
          <w:sz w:val="24"/>
          <w:szCs w:val="24"/>
        </w:rPr>
        <w:lastRenderedPageBreak/>
        <w:t xml:space="preserve">Archivo: </w:t>
      </w:r>
      <w:proofErr w:type="gramStart"/>
      <w:r w:rsidRPr="001830AF">
        <w:rPr>
          <w:b/>
          <w:bCs/>
          <w:sz w:val="24"/>
          <w:szCs w:val="24"/>
        </w:rPr>
        <w:t>presence/urls.py</w:t>
      </w:r>
      <w:r w:rsidR="001830AF" w:rsidRPr="001830AF">
        <w:rPr>
          <w:b/>
          <w:bCs/>
          <w:sz w:val="24"/>
          <w:szCs w:val="24"/>
        </w:rPr>
        <w:t xml:space="preserve">  crear</w:t>
      </w:r>
      <w:r w:rsidR="001830AF">
        <w:rPr>
          <w:b/>
          <w:bCs/>
          <w:sz w:val="24"/>
          <w:szCs w:val="24"/>
        </w:rPr>
        <w:t>lo</w:t>
      </w:r>
      <w:proofErr w:type="gramEnd"/>
      <w:r w:rsidR="001830AF">
        <w:rPr>
          <w:b/>
          <w:bCs/>
          <w:sz w:val="24"/>
          <w:szCs w:val="24"/>
        </w:rPr>
        <w:t xml:space="preserve"> no existe</w:t>
      </w:r>
    </w:p>
    <w:p w14:paraId="2D4CF4A4" w14:textId="77777777" w:rsidR="00B3633A" w:rsidRPr="00B3633A" w:rsidRDefault="00B3633A" w:rsidP="00B3633A">
      <w:pPr>
        <w:rPr>
          <w:lang w:val="en-US"/>
        </w:rPr>
      </w:pPr>
      <w:r w:rsidRPr="00B3633A">
        <w:rPr>
          <w:lang w:val="en-US"/>
        </w:rPr>
        <w:t xml:space="preserve">from </w:t>
      </w:r>
      <w:proofErr w:type="spellStart"/>
      <w:proofErr w:type="gramStart"/>
      <w:r w:rsidRPr="00B3633A">
        <w:rPr>
          <w:lang w:val="en-US"/>
        </w:rPr>
        <w:t>django.urls</w:t>
      </w:r>
      <w:proofErr w:type="spellEnd"/>
      <w:proofErr w:type="gramEnd"/>
      <w:r w:rsidRPr="00B3633A">
        <w:rPr>
          <w:lang w:val="en-US"/>
        </w:rPr>
        <w:t xml:space="preserve"> import path</w:t>
      </w:r>
    </w:p>
    <w:p w14:paraId="7C51FCA9" w14:textId="77777777" w:rsidR="00B3633A" w:rsidRPr="00B3633A" w:rsidRDefault="00B3633A" w:rsidP="00B3633A">
      <w:pPr>
        <w:rPr>
          <w:lang w:val="en-US"/>
        </w:rPr>
      </w:pPr>
      <w:proofErr w:type="gramStart"/>
      <w:r w:rsidRPr="00B3633A">
        <w:rPr>
          <w:lang w:val="en-US"/>
        </w:rPr>
        <w:t>from .</w:t>
      </w:r>
      <w:proofErr w:type="gramEnd"/>
      <w:r w:rsidRPr="00B3633A">
        <w:rPr>
          <w:lang w:val="en-US"/>
        </w:rPr>
        <w:t xml:space="preserve"> import views</w:t>
      </w:r>
    </w:p>
    <w:p w14:paraId="7056CB5D" w14:textId="77777777" w:rsidR="00B3633A" w:rsidRPr="00B3633A" w:rsidRDefault="00B3633A" w:rsidP="00B3633A">
      <w:pPr>
        <w:rPr>
          <w:lang w:val="en-US"/>
        </w:rPr>
      </w:pPr>
    </w:p>
    <w:p w14:paraId="4CC4A53F" w14:textId="77777777" w:rsidR="00B3633A" w:rsidRPr="00B3633A" w:rsidRDefault="00B3633A" w:rsidP="00B3633A">
      <w:pPr>
        <w:rPr>
          <w:lang w:val="en-US"/>
        </w:rPr>
      </w:pPr>
      <w:proofErr w:type="spellStart"/>
      <w:r w:rsidRPr="00B3633A">
        <w:rPr>
          <w:lang w:val="en-US"/>
        </w:rPr>
        <w:t>urlpatterns</w:t>
      </w:r>
      <w:proofErr w:type="spellEnd"/>
      <w:r w:rsidRPr="00B3633A">
        <w:rPr>
          <w:lang w:val="en-US"/>
        </w:rPr>
        <w:t xml:space="preserve"> = [</w:t>
      </w:r>
    </w:p>
    <w:p w14:paraId="2F044278" w14:textId="77777777" w:rsidR="00B3633A" w:rsidRPr="00B3633A" w:rsidRDefault="00B3633A" w:rsidP="00B3633A">
      <w:pPr>
        <w:rPr>
          <w:lang w:val="en-US"/>
        </w:rPr>
      </w:pPr>
      <w:r w:rsidRPr="00B3633A">
        <w:rPr>
          <w:lang w:val="en-US"/>
        </w:rPr>
        <w:t xml:space="preserve">    </w:t>
      </w:r>
      <w:proofErr w:type="gramStart"/>
      <w:r w:rsidRPr="00B3633A">
        <w:rPr>
          <w:lang w:val="en-US"/>
        </w:rPr>
        <w:t>path(</w:t>
      </w:r>
      <w:proofErr w:type="gramEnd"/>
      <w:r w:rsidRPr="00B3633A">
        <w:rPr>
          <w:lang w:val="en-US"/>
        </w:rPr>
        <w:t xml:space="preserve">"session-expired/", </w:t>
      </w:r>
      <w:proofErr w:type="spellStart"/>
      <w:r w:rsidRPr="00B3633A">
        <w:rPr>
          <w:lang w:val="en-US"/>
        </w:rPr>
        <w:t>views.session_expired</w:t>
      </w:r>
      <w:proofErr w:type="spellEnd"/>
      <w:r w:rsidRPr="00B3633A">
        <w:rPr>
          <w:lang w:val="en-US"/>
        </w:rPr>
        <w:t>, name="</w:t>
      </w:r>
      <w:proofErr w:type="spellStart"/>
      <w:r w:rsidRPr="00B3633A">
        <w:rPr>
          <w:lang w:val="en-US"/>
        </w:rPr>
        <w:t>session_expired</w:t>
      </w:r>
      <w:proofErr w:type="spellEnd"/>
      <w:r w:rsidRPr="00B3633A">
        <w:rPr>
          <w:lang w:val="en-US"/>
        </w:rPr>
        <w:t>"),</w:t>
      </w:r>
    </w:p>
    <w:p w14:paraId="5176D49A" w14:textId="77777777" w:rsidR="00B3633A" w:rsidRPr="00B3633A" w:rsidRDefault="00B3633A" w:rsidP="00B3633A">
      <w:r w:rsidRPr="00B3633A">
        <w:t>]</w:t>
      </w:r>
    </w:p>
    <w:p w14:paraId="56C6FE12" w14:textId="77777777" w:rsidR="00B3633A" w:rsidRPr="00B3633A" w:rsidRDefault="00B3633A" w:rsidP="00B3633A">
      <w:pPr>
        <w:rPr>
          <w:b/>
          <w:bCs/>
          <w:sz w:val="24"/>
          <w:szCs w:val="24"/>
        </w:rPr>
      </w:pPr>
      <w:r w:rsidRPr="00B3633A">
        <w:rPr>
          <w:b/>
          <w:bCs/>
          <w:sz w:val="24"/>
          <w:szCs w:val="24"/>
        </w:rPr>
        <w:t>En el urls.py principal agrega:</w:t>
      </w:r>
    </w:p>
    <w:p w14:paraId="2B0DE87C" w14:textId="77777777" w:rsidR="00B3633A" w:rsidRPr="00B3633A" w:rsidRDefault="00B3633A" w:rsidP="00B3633A">
      <w:pPr>
        <w:rPr>
          <w:lang w:val="en-US"/>
        </w:rPr>
      </w:pPr>
      <w:r w:rsidRPr="00B3633A">
        <w:rPr>
          <w:lang w:val="en-US"/>
        </w:rPr>
        <w:t xml:space="preserve">from </w:t>
      </w:r>
      <w:proofErr w:type="spellStart"/>
      <w:proofErr w:type="gramStart"/>
      <w:r w:rsidRPr="00B3633A">
        <w:rPr>
          <w:lang w:val="en-US"/>
        </w:rPr>
        <w:t>django.urls</w:t>
      </w:r>
      <w:proofErr w:type="spellEnd"/>
      <w:proofErr w:type="gramEnd"/>
      <w:r w:rsidRPr="00B3633A">
        <w:rPr>
          <w:lang w:val="en-US"/>
        </w:rPr>
        <w:t xml:space="preserve"> import include, path</w:t>
      </w:r>
    </w:p>
    <w:p w14:paraId="46835DC8" w14:textId="77777777" w:rsidR="00B3633A" w:rsidRPr="00B3633A" w:rsidRDefault="00B3633A" w:rsidP="00B3633A">
      <w:pPr>
        <w:rPr>
          <w:lang w:val="en-US"/>
        </w:rPr>
      </w:pPr>
      <w:proofErr w:type="spellStart"/>
      <w:r w:rsidRPr="00B3633A">
        <w:rPr>
          <w:lang w:val="en-US"/>
        </w:rPr>
        <w:t>urlpatterns</w:t>
      </w:r>
      <w:proofErr w:type="spellEnd"/>
      <w:r w:rsidRPr="00B3633A">
        <w:rPr>
          <w:lang w:val="en-US"/>
        </w:rPr>
        <w:t xml:space="preserve"> = [</w:t>
      </w:r>
    </w:p>
    <w:p w14:paraId="38B18B50" w14:textId="77777777" w:rsidR="00B3633A" w:rsidRPr="00B3633A" w:rsidRDefault="00B3633A" w:rsidP="00B3633A">
      <w:pPr>
        <w:rPr>
          <w:lang w:val="en-US"/>
        </w:rPr>
      </w:pPr>
      <w:r w:rsidRPr="00B3633A">
        <w:rPr>
          <w:lang w:val="en-US"/>
        </w:rPr>
        <w:t xml:space="preserve">    # ...</w:t>
      </w:r>
    </w:p>
    <w:p w14:paraId="0E3A44BF" w14:textId="77777777" w:rsidR="00B3633A" w:rsidRPr="00B3633A" w:rsidRDefault="00B3633A" w:rsidP="00B3633A">
      <w:pPr>
        <w:rPr>
          <w:lang w:val="en-US"/>
        </w:rPr>
      </w:pPr>
      <w:r w:rsidRPr="00B3633A">
        <w:rPr>
          <w:lang w:val="en-US"/>
        </w:rPr>
        <w:t xml:space="preserve">    </w:t>
      </w:r>
      <w:proofErr w:type="gramStart"/>
      <w:r w:rsidRPr="00B3633A">
        <w:rPr>
          <w:lang w:val="en-US"/>
        </w:rPr>
        <w:t>path(</w:t>
      </w:r>
      <w:proofErr w:type="gramEnd"/>
      <w:r w:rsidRPr="00B3633A">
        <w:rPr>
          <w:lang w:val="en-US"/>
        </w:rPr>
        <w:t>"", include("</w:t>
      </w:r>
      <w:proofErr w:type="spellStart"/>
      <w:r w:rsidRPr="00B3633A">
        <w:rPr>
          <w:lang w:val="en-US"/>
        </w:rPr>
        <w:t>presence.urls</w:t>
      </w:r>
      <w:proofErr w:type="spellEnd"/>
      <w:r w:rsidRPr="00B3633A">
        <w:rPr>
          <w:lang w:val="en-US"/>
        </w:rPr>
        <w:t>")),</w:t>
      </w:r>
    </w:p>
    <w:p w14:paraId="6C6C0E34" w14:textId="77777777" w:rsidR="00B3633A" w:rsidRPr="00B3633A" w:rsidRDefault="00B3633A" w:rsidP="00B3633A">
      <w:pPr>
        <w:rPr>
          <w:lang w:val="en-US"/>
        </w:rPr>
      </w:pPr>
      <w:r w:rsidRPr="00B3633A">
        <w:rPr>
          <w:lang w:val="en-US"/>
        </w:rPr>
        <w:t>]</w:t>
      </w:r>
    </w:p>
    <w:p w14:paraId="0869D149" w14:textId="77777777" w:rsidR="00B3633A" w:rsidRPr="00B3633A" w:rsidRDefault="00000000" w:rsidP="00B3633A">
      <w:r>
        <w:pict w14:anchorId="43246C41">
          <v:rect id="_x0000_i1026" style="width:0;height:1.5pt" o:hralign="center" o:hrstd="t" o:hr="t" fillcolor="#a0a0a0" stroked="f"/>
        </w:pict>
      </w:r>
    </w:p>
    <w:p w14:paraId="5E8EA2AD" w14:textId="77777777" w:rsidR="00B3633A" w:rsidRPr="00B3633A" w:rsidRDefault="00B3633A" w:rsidP="00B3633A">
      <w:pPr>
        <w:rPr>
          <w:b/>
          <w:bCs/>
        </w:rPr>
      </w:pPr>
      <w:r w:rsidRPr="00B3633A">
        <w:rPr>
          <w:b/>
          <w:bCs/>
        </w:rPr>
        <w:t>4️</w:t>
      </w:r>
      <w:r w:rsidRPr="00B3633A">
        <w:rPr>
          <w:rFonts w:ascii="Segoe UI Symbol" w:hAnsi="Segoe UI Symbol" w:cs="Segoe UI Symbol"/>
          <w:b/>
          <w:bCs/>
        </w:rPr>
        <w:t>⃣</w:t>
      </w:r>
      <w:r w:rsidRPr="00B3633A">
        <w:rPr>
          <w:b/>
          <w:bCs/>
        </w:rPr>
        <w:t xml:space="preserve"> </w:t>
      </w:r>
      <w:proofErr w:type="spellStart"/>
      <w:r w:rsidRPr="00B3633A">
        <w:rPr>
          <w:b/>
          <w:bCs/>
        </w:rPr>
        <w:t>Template</w:t>
      </w:r>
      <w:proofErr w:type="spellEnd"/>
      <w:r w:rsidRPr="00B3633A">
        <w:rPr>
          <w:b/>
          <w:bCs/>
        </w:rPr>
        <w:t xml:space="preserve"> de aviso</w:t>
      </w:r>
    </w:p>
    <w:p w14:paraId="2103B9CA" w14:textId="798D9E18" w:rsidR="00B3633A" w:rsidRPr="003D58AA" w:rsidRDefault="00B3633A" w:rsidP="00B3633A">
      <w:pPr>
        <w:rPr>
          <w:b/>
          <w:bCs/>
        </w:rPr>
      </w:pPr>
      <w:r w:rsidRPr="00B3633A">
        <w:t>Crea el archivo:</w:t>
      </w:r>
      <w:r w:rsidRPr="00B3633A">
        <w:br/>
      </w:r>
      <w:proofErr w:type="spellStart"/>
      <w:r w:rsidRPr="003D58AA">
        <w:rPr>
          <w:b/>
          <w:bCs/>
        </w:rPr>
        <w:t>presence</w:t>
      </w:r>
      <w:proofErr w:type="spellEnd"/>
      <w:r w:rsidRPr="003D58AA">
        <w:rPr>
          <w:b/>
          <w:bCs/>
        </w:rPr>
        <w:t>/</w:t>
      </w:r>
      <w:proofErr w:type="spellStart"/>
      <w:r w:rsidRPr="003D58AA">
        <w:rPr>
          <w:b/>
          <w:bCs/>
        </w:rPr>
        <w:t>templates</w:t>
      </w:r>
      <w:proofErr w:type="spellEnd"/>
      <w:r w:rsidRPr="003D58AA">
        <w:rPr>
          <w:b/>
          <w:bCs/>
        </w:rPr>
        <w:t>/session_expired.html</w:t>
      </w:r>
    </w:p>
    <w:p w14:paraId="26FB4649" w14:textId="77777777" w:rsidR="00B3633A" w:rsidRPr="00B3633A" w:rsidRDefault="00B3633A" w:rsidP="00B3633A">
      <w:r w:rsidRPr="00B3633A">
        <w:t>Contenido básico de ejemplo:</w:t>
      </w:r>
    </w:p>
    <w:p w14:paraId="10C43870" w14:textId="77777777" w:rsidR="00B3633A" w:rsidRPr="00B3633A" w:rsidRDefault="00B3633A" w:rsidP="00B3633A">
      <w:r w:rsidRPr="00B3633A">
        <w:t xml:space="preserve">{% </w:t>
      </w:r>
      <w:proofErr w:type="spellStart"/>
      <w:r w:rsidRPr="00B3633A">
        <w:t>extends</w:t>
      </w:r>
      <w:proofErr w:type="spellEnd"/>
      <w:r w:rsidRPr="00B3633A">
        <w:t xml:space="preserve"> "base.html" %}</w:t>
      </w:r>
    </w:p>
    <w:p w14:paraId="52B5D2F7" w14:textId="77777777" w:rsidR="00B3633A" w:rsidRPr="00B3633A" w:rsidRDefault="00B3633A" w:rsidP="00B3633A"/>
    <w:p w14:paraId="246B2300" w14:textId="77777777" w:rsidR="00B3633A" w:rsidRPr="00B3633A" w:rsidRDefault="00B3633A" w:rsidP="00B3633A">
      <w:r w:rsidRPr="00B3633A">
        <w:t xml:space="preserve">{% block </w:t>
      </w:r>
      <w:proofErr w:type="spellStart"/>
      <w:r w:rsidRPr="00B3633A">
        <w:t>content</w:t>
      </w:r>
      <w:proofErr w:type="spellEnd"/>
      <w:r w:rsidRPr="00B3633A">
        <w:t xml:space="preserve"> %}</w:t>
      </w:r>
    </w:p>
    <w:p w14:paraId="3D2A859A" w14:textId="77777777" w:rsidR="00B3633A" w:rsidRPr="00B3633A" w:rsidRDefault="00B3633A" w:rsidP="00B3633A">
      <w:r w:rsidRPr="00B3633A">
        <w:t xml:space="preserve">  &lt;h2&gt;Sesión expirada&lt;/h2&gt;</w:t>
      </w:r>
    </w:p>
    <w:p w14:paraId="23542D2E" w14:textId="77777777" w:rsidR="00B3633A" w:rsidRPr="00B3633A" w:rsidRDefault="00B3633A" w:rsidP="00B3633A">
      <w:r w:rsidRPr="00B3633A">
        <w:t xml:space="preserve">  &lt;p&gt;Tu sesión se cerró por inactividad. &lt;a </w:t>
      </w:r>
      <w:proofErr w:type="spellStart"/>
      <w:r w:rsidRPr="00B3633A">
        <w:t>href</w:t>
      </w:r>
      <w:proofErr w:type="spellEnd"/>
      <w:r w:rsidRPr="00B3633A">
        <w:t xml:space="preserve">="{% </w:t>
      </w:r>
      <w:proofErr w:type="spellStart"/>
      <w:r w:rsidRPr="00B3633A">
        <w:t>url</w:t>
      </w:r>
      <w:proofErr w:type="spellEnd"/>
      <w:r w:rsidRPr="00B3633A">
        <w:t xml:space="preserve"> '</w:t>
      </w:r>
      <w:proofErr w:type="spellStart"/>
      <w:r w:rsidRPr="00B3633A">
        <w:t>login</w:t>
      </w:r>
      <w:proofErr w:type="spellEnd"/>
      <w:r w:rsidRPr="00B3633A">
        <w:t>' %}"&gt;Iniciar sesión de nuevo&lt;/a</w:t>
      </w:r>
      <w:proofErr w:type="gramStart"/>
      <w:r w:rsidRPr="00B3633A">
        <w:t>&gt;.&lt;</w:t>
      </w:r>
      <w:proofErr w:type="gramEnd"/>
      <w:r w:rsidRPr="00B3633A">
        <w:t>/p&gt;</w:t>
      </w:r>
    </w:p>
    <w:p w14:paraId="6F55F515" w14:textId="77777777" w:rsidR="00B3633A" w:rsidRPr="00B3633A" w:rsidRDefault="00B3633A" w:rsidP="00B3633A">
      <w:r w:rsidRPr="00B3633A">
        <w:t xml:space="preserve">{% </w:t>
      </w:r>
      <w:proofErr w:type="spellStart"/>
      <w:r w:rsidRPr="00B3633A">
        <w:t>endblock</w:t>
      </w:r>
      <w:proofErr w:type="spellEnd"/>
      <w:r w:rsidRPr="00B3633A">
        <w:t xml:space="preserve"> %}</w:t>
      </w:r>
    </w:p>
    <w:p w14:paraId="328EFDE1" w14:textId="77777777" w:rsidR="00B3633A" w:rsidRDefault="00B3633A" w:rsidP="001B72B4"/>
    <w:p w14:paraId="07311733" w14:textId="4AE5AD13" w:rsidR="001B72B4" w:rsidRPr="001B72B4" w:rsidRDefault="00000000" w:rsidP="001B72B4">
      <w:r>
        <w:pict w14:anchorId="4717F21F">
          <v:rect id="_x0000_i1027" style="width:0;height:1.5pt" o:hralign="center" o:hrstd="t" o:hr="t" fillcolor="#a0a0a0" stroked="f"/>
        </w:pict>
      </w:r>
    </w:p>
    <w:p w14:paraId="0153B4EB" w14:textId="77777777" w:rsidR="001B72B4" w:rsidRPr="001B72B4" w:rsidRDefault="001B72B4" w:rsidP="001B72B4">
      <w:pPr>
        <w:rPr>
          <w:b/>
          <w:bCs/>
        </w:rPr>
      </w:pPr>
      <w:r w:rsidRPr="001B72B4">
        <w:rPr>
          <w:b/>
          <w:bCs/>
        </w:rPr>
        <w:t>3) Registro / presencia de usuarios (quiénes están “en línea”)</w:t>
      </w:r>
    </w:p>
    <w:p w14:paraId="03504BBE" w14:textId="77777777" w:rsidR="001B72B4" w:rsidRPr="001B72B4" w:rsidRDefault="001B72B4" w:rsidP="001B72B4">
      <w:r w:rsidRPr="001B72B4">
        <w:rPr>
          <w:b/>
          <w:bCs/>
        </w:rPr>
        <w:t>Objetivo:</w:t>
      </w:r>
      <w:r w:rsidRPr="001B72B4">
        <w:t xml:space="preserve"> llevar un </w:t>
      </w:r>
      <w:proofErr w:type="spellStart"/>
      <w:r w:rsidRPr="001B72B4">
        <w:t>last_seen</w:t>
      </w:r>
      <w:proofErr w:type="spellEnd"/>
      <w:r w:rsidRPr="001B72B4">
        <w:t xml:space="preserve"> por usuario y una vista que muestre usuarios activos (ej.: última actividad en 5 minutos).</w:t>
      </w:r>
    </w:p>
    <w:p w14:paraId="3A7661DF" w14:textId="77777777" w:rsidR="001B72B4" w:rsidRPr="001B72B4" w:rsidRDefault="001B72B4" w:rsidP="001B72B4">
      <w:pPr>
        <w:rPr>
          <w:b/>
          <w:bCs/>
          <w:lang w:val="en-US"/>
        </w:rPr>
      </w:pPr>
      <w:r w:rsidRPr="001B72B4">
        <w:rPr>
          <w:b/>
          <w:bCs/>
          <w:lang w:val="en-US"/>
        </w:rPr>
        <w:t>presence/models.py</w:t>
      </w:r>
    </w:p>
    <w:p w14:paraId="6A958B49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r w:rsidRPr="001B72B4">
        <w:rPr>
          <w:lang w:val="en-US"/>
        </w:rPr>
        <w:t>django.db</w:t>
      </w:r>
      <w:proofErr w:type="spellEnd"/>
      <w:r w:rsidRPr="001B72B4">
        <w:rPr>
          <w:lang w:val="en-US"/>
        </w:rPr>
        <w:t xml:space="preserve"> import models</w:t>
      </w:r>
    </w:p>
    <w:p w14:paraId="060D7293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lastRenderedPageBreak/>
        <w:t xml:space="preserve">from </w:t>
      </w:r>
      <w:proofErr w:type="spellStart"/>
      <w:r w:rsidRPr="001B72B4">
        <w:rPr>
          <w:lang w:val="en-US"/>
        </w:rPr>
        <w:t>django.conf</w:t>
      </w:r>
      <w:proofErr w:type="spellEnd"/>
      <w:r w:rsidRPr="001B72B4">
        <w:rPr>
          <w:lang w:val="en-US"/>
        </w:rPr>
        <w:t xml:space="preserve"> import settings</w:t>
      </w:r>
    </w:p>
    <w:p w14:paraId="4CF118F7" w14:textId="77777777" w:rsidR="001B72B4" w:rsidRPr="001B72B4" w:rsidRDefault="001B72B4" w:rsidP="001B72B4">
      <w:pPr>
        <w:rPr>
          <w:lang w:val="en-US"/>
        </w:rPr>
      </w:pPr>
    </w:p>
    <w:p w14:paraId="585791F9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class </w:t>
      </w:r>
      <w:proofErr w:type="spellStart"/>
      <w:r w:rsidRPr="001B72B4">
        <w:rPr>
          <w:lang w:val="en-US"/>
        </w:rPr>
        <w:t>UserActivity</w:t>
      </w:r>
      <w:proofErr w:type="spellEnd"/>
      <w:r w:rsidRPr="001B72B4">
        <w:rPr>
          <w:lang w:val="en-US"/>
        </w:rPr>
        <w:t>(</w:t>
      </w:r>
      <w:proofErr w:type="spellStart"/>
      <w:proofErr w:type="gramStart"/>
      <w:r w:rsidRPr="001B72B4">
        <w:rPr>
          <w:lang w:val="en-US"/>
        </w:rPr>
        <w:t>models.Model</w:t>
      </w:r>
      <w:proofErr w:type="spellEnd"/>
      <w:proofErr w:type="gramEnd"/>
      <w:r w:rsidRPr="001B72B4">
        <w:rPr>
          <w:lang w:val="en-US"/>
        </w:rPr>
        <w:t>):</w:t>
      </w:r>
    </w:p>
    <w:p w14:paraId="3287D9EB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user = </w:t>
      </w:r>
      <w:proofErr w:type="spellStart"/>
      <w:proofErr w:type="gramStart"/>
      <w:r w:rsidRPr="001B72B4">
        <w:rPr>
          <w:lang w:val="en-US"/>
        </w:rPr>
        <w:t>models.OneToOneField</w:t>
      </w:r>
      <w:proofErr w:type="spellEnd"/>
      <w:proofErr w:type="gramEnd"/>
      <w:r w:rsidRPr="001B72B4">
        <w:rPr>
          <w:lang w:val="en-US"/>
        </w:rPr>
        <w:t>(</w:t>
      </w:r>
      <w:proofErr w:type="spellStart"/>
      <w:r w:rsidRPr="001B72B4">
        <w:rPr>
          <w:lang w:val="en-US"/>
        </w:rPr>
        <w:t>settings.AUTH_USER_MODEL</w:t>
      </w:r>
      <w:proofErr w:type="spellEnd"/>
      <w:r w:rsidRPr="001B72B4">
        <w:rPr>
          <w:lang w:val="en-US"/>
        </w:rPr>
        <w:t xml:space="preserve">, </w:t>
      </w:r>
      <w:proofErr w:type="spellStart"/>
      <w:r w:rsidRPr="001B72B4">
        <w:rPr>
          <w:lang w:val="en-US"/>
        </w:rPr>
        <w:t>on_delete</w:t>
      </w:r>
      <w:proofErr w:type="spellEnd"/>
      <w:r w:rsidRPr="001B72B4">
        <w:rPr>
          <w:lang w:val="en-US"/>
        </w:rPr>
        <w:t>=</w:t>
      </w:r>
      <w:proofErr w:type="spellStart"/>
      <w:r w:rsidRPr="001B72B4">
        <w:rPr>
          <w:lang w:val="en-US"/>
        </w:rPr>
        <w:t>models.CASCADE</w:t>
      </w:r>
      <w:proofErr w:type="spellEnd"/>
      <w:r w:rsidRPr="001B72B4">
        <w:rPr>
          <w:lang w:val="en-US"/>
        </w:rPr>
        <w:t>)</w:t>
      </w:r>
    </w:p>
    <w:p w14:paraId="20BFEBC2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spellStart"/>
      <w:r w:rsidRPr="001B72B4">
        <w:rPr>
          <w:lang w:val="en-US"/>
        </w:rPr>
        <w:t>last_seen</w:t>
      </w:r>
      <w:proofErr w:type="spellEnd"/>
      <w:r w:rsidRPr="001B72B4">
        <w:rPr>
          <w:lang w:val="en-US"/>
        </w:rPr>
        <w:t xml:space="preserve"> = </w:t>
      </w:r>
      <w:proofErr w:type="spellStart"/>
      <w:proofErr w:type="gramStart"/>
      <w:r w:rsidRPr="001B72B4">
        <w:rPr>
          <w:lang w:val="en-US"/>
        </w:rPr>
        <w:t>models.DateTimeField</w:t>
      </w:r>
      <w:proofErr w:type="spellEnd"/>
      <w:proofErr w:type="gramEnd"/>
      <w:r w:rsidRPr="001B72B4">
        <w:rPr>
          <w:lang w:val="en-US"/>
        </w:rPr>
        <w:t>(</w:t>
      </w:r>
      <w:proofErr w:type="spellStart"/>
      <w:r w:rsidRPr="001B72B4">
        <w:rPr>
          <w:lang w:val="en-US"/>
        </w:rPr>
        <w:t>auto_now</w:t>
      </w:r>
      <w:proofErr w:type="spellEnd"/>
      <w:r w:rsidRPr="001B72B4">
        <w:rPr>
          <w:lang w:val="en-US"/>
        </w:rPr>
        <w:t>=True)</w:t>
      </w:r>
    </w:p>
    <w:p w14:paraId="7DC42DB7" w14:textId="77777777" w:rsidR="001B72B4" w:rsidRPr="001B72B4" w:rsidRDefault="001B72B4" w:rsidP="001B72B4">
      <w:pPr>
        <w:rPr>
          <w:lang w:val="en-US"/>
        </w:rPr>
      </w:pPr>
    </w:p>
    <w:p w14:paraId="6A1AC72E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def __str__(self):</w:t>
      </w:r>
    </w:p>
    <w:p w14:paraId="205819BD" w14:textId="77777777" w:rsid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return f"{</w:t>
      </w:r>
      <w:proofErr w:type="spellStart"/>
      <w:r w:rsidRPr="001B72B4">
        <w:rPr>
          <w:lang w:val="en-US"/>
        </w:rPr>
        <w:t>self.user</w:t>
      </w:r>
      <w:proofErr w:type="spellEnd"/>
      <w:r w:rsidRPr="001B72B4">
        <w:rPr>
          <w:lang w:val="en-US"/>
        </w:rPr>
        <w:t>} - {</w:t>
      </w:r>
      <w:proofErr w:type="spellStart"/>
      <w:proofErr w:type="gramStart"/>
      <w:r w:rsidRPr="001B72B4">
        <w:rPr>
          <w:lang w:val="en-US"/>
        </w:rPr>
        <w:t>self.last</w:t>
      </w:r>
      <w:proofErr w:type="gramEnd"/>
      <w:r w:rsidRPr="001B72B4">
        <w:rPr>
          <w:lang w:val="en-US"/>
        </w:rPr>
        <w:t>_seen</w:t>
      </w:r>
      <w:proofErr w:type="spellEnd"/>
      <w:r w:rsidRPr="001B72B4">
        <w:rPr>
          <w:lang w:val="en-US"/>
        </w:rPr>
        <w:t>}"</w:t>
      </w:r>
    </w:p>
    <w:p w14:paraId="7797EF5E" w14:textId="77777777" w:rsidR="00C03105" w:rsidRPr="001B72B4" w:rsidRDefault="00C03105" w:rsidP="001B72B4">
      <w:pPr>
        <w:rPr>
          <w:lang w:val="en-US"/>
        </w:rPr>
      </w:pPr>
    </w:p>
    <w:p w14:paraId="6EE01BF5" w14:textId="77777777" w:rsidR="001B72B4" w:rsidRPr="001B72B4" w:rsidRDefault="001B72B4" w:rsidP="001B72B4">
      <w:r w:rsidRPr="001B72B4">
        <w:rPr>
          <w:b/>
          <w:bCs/>
        </w:rPr>
        <w:t xml:space="preserve">Middleware para actualizar </w:t>
      </w:r>
      <w:proofErr w:type="spellStart"/>
      <w:r w:rsidRPr="001B72B4">
        <w:rPr>
          <w:b/>
          <w:bCs/>
        </w:rPr>
        <w:t>last_seen</w:t>
      </w:r>
      <w:proofErr w:type="spellEnd"/>
      <w:r w:rsidRPr="001B72B4">
        <w:br/>
        <w:t xml:space="preserve">presence/middleware.py (puede compartirse con la del </w:t>
      </w:r>
      <w:proofErr w:type="spellStart"/>
      <w:r w:rsidRPr="001B72B4">
        <w:t>AutoLogout</w:t>
      </w:r>
      <w:proofErr w:type="spellEnd"/>
      <w:r w:rsidRPr="001B72B4">
        <w:t xml:space="preserve"> o hacerse separado):</w:t>
      </w:r>
    </w:p>
    <w:p w14:paraId="269D7DF7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django.utils</w:t>
      </w:r>
      <w:proofErr w:type="spellEnd"/>
      <w:proofErr w:type="gram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timezone</w:t>
      </w:r>
      <w:proofErr w:type="spellEnd"/>
    </w:p>
    <w:p w14:paraId="02F63F3B" w14:textId="77777777" w:rsidR="001B72B4" w:rsidRPr="001B72B4" w:rsidRDefault="001B72B4" w:rsidP="001B72B4">
      <w:pPr>
        <w:rPr>
          <w:lang w:val="en-US"/>
        </w:rPr>
      </w:pPr>
      <w:proofErr w:type="gramStart"/>
      <w:r w:rsidRPr="001B72B4">
        <w:rPr>
          <w:lang w:val="en-US"/>
        </w:rPr>
        <w:t>from .models</w:t>
      </w:r>
      <w:proofErr w:type="gram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UserActivity</w:t>
      </w:r>
      <w:proofErr w:type="spellEnd"/>
    </w:p>
    <w:p w14:paraId="3BE46D63" w14:textId="77777777" w:rsidR="001B72B4" w:rsidRPr="001B72B4" w:rsidRDefault="001B72B4" w:rsidP="001B72B4">
      <w:pPr>
        <w:rPr>
          <w:lang w:val="en-US"/>
        </w:rPr>
      </w:pPr>
    </w:p>
    <w:p w14:paraId="45453639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class </w:t>
      </w:r>
      <w:proofErr w:type="spellStart"/>
      <w:r w:rsidRPr="001B72B4">
        <w:rPr>
          <w:lang w:val="en-US"/>
        </w:rPr>
        <w:t>UpdateLastSeenMiddleware</w:t>
      </w:r>
      <w:proofErr w:type="spellEnd"/>
      <w:r w:rsidRPr="001B72B4">
        <w:rPr>
          <w:lang w:val="en-US"/>
        </w:rPr>
        <w:t>:</w:t>
      </w:r>
    </w:p>
    <w:p w14:paraId="0B3E0F96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def __</w:t>
      </w:r>
      <w:proofErr w:type="spellStart"/>
      <w:r w:rsidRPr="001B72B4">
        <w:rPr>
          <w:lang w:val="en-US"/>
        </w:rPr>
        <w:t>init</w:t>
      </w:r>
      <w:proofErr w:type="spellEnd"/>
      <w:r w:rsidRPr="001B72B4">
        <w:rPr>
          <w:lang w:val="en-US"/>
        </w:rPr>
        <w:t>_</w:t>
      </w:r>
      <w:proofErr w:type="gramStart"/>
      <w:r w:rsidRPr="001B72B4">
        <w:rPr>
          <w:lang w:val="en-US"/>
        </w:rPr>
        <w:t>_(</w:t>
      </w:r>
      <w:proofErr w:type="gramEnd"/>
      <w:r w:rsidRPr="001B72B4">
        <w:rPr>
          <w:lang w:val="en-US"/>
        </w:rPr>
        <w:t xml:space="preserve">self, </w:t>
      </w:r>
      <w:proofErr w:type="spellStart"/>
      <w:r w:rsidRPr="001B72B4">
        <w:rPr>
          <w:lang w:val="en-US"/>
        </w:rPr>
        <w:t>get_response</w:t>
      </w:r>
      <w:proofErr w:type="spellEnd"/>
      <w:r w:rsidRPr="001B72B4">
        <w:rPr>
          <w:lang w:val="en-US"/>
        </w:rPr>
        <w:t>):</w:t>
      </w:r>
    </w:p>
    <w:p w14:paraId="66E8B007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</w:t>
      </w:r>
      <w:proofErr w:type="spellStart"/>
      <w:r w:rsidRPr="001B72B4">
        <w:rPr>
          <w:lang w:val="en-US"/>
        </w:rPr>
        <w:t>self.get_response</w:t>
      </w:r>
      <w:proofErr w:type="spellEnd"/>
      <w:r w:rsidRPr="001B72B4">
        <w:rPr>
          <w:lang w:val="en-US"/>
        </w:rPr>
        <w:t xml:space="preserve"> = </w:t>
      </w:r>
      <w:proofErr w:type="spellStart"/>
      <w:r w:rsidRPr="001B72B4">
        <w:rPr>
          <w:lang w:val="en-US"/>
        </w:rPr>
        <w:t>get_response</w:t>
      </w:r>
      <w:proofErr w:type="spellEnd"/>
    </w:p>
    <w:p w14:paraId="07B5E1C6" w14:textId="77777777" w:rsidR="001B72B4" w:rsidRPr="001B72B4" w:rsidRDefault="001B72B4" w:rsidP="001B72B4">
      <w:pPr>
        <w:rPr>
          <w:lang w:val="en-US"/>
        </w:rPr>
      </w:pPr>
    </w:p>
    <w:p w14:paraId="67A32B9D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def __call_</w:t>
      </w:r>
      <w:proofErr w:type="gramStart"/>
      <w:r w:rsidRPr="001B72B4">
        <w:rPr>
          <w:lang w:val="en-US"/>
        </w:rPr>
        <w:t>_(</w:t>
      </w:r>
      <w:proofErr w:type="gramEnd"/>
      <w:r w:rsidRPr="001B72B4">
        <w:rPr>
          <w:lang w:val="en-US"/>
        </w:rPr>
        <w:t>self, request):</w:t>
      </w:r>
    </w:p>
    <w:p w14:paraId="79CD1932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if </w:t>
      </w:r>
      <w:proofErr w:type="spellStart"/>
      <w:r w:rsidRPr="001B72B4">
        <w:rPr>
          <w:lang w:val="en-US"/>
        </w:rPr>
        <w:t>request.user.is_authenticated</w:t>
      </w:r>
      <w:proofErr w:type="spellEnd"/>
      <w:r w:rsidRPr="001B72B4">
        <w:rPr>
          <w:lang w:val="en-US"/>
        </w:rPr>
        <w:t>:</w:t>
      </w:r>
    </w:p>
    <w:p w14:paraId="4C4C9A56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    </w:t>
      </w:r>
      <w:proofErr w:type="spellStart"/>
      <w:proofErr w:type="gramStart"/>
      <w:r w:rsidRPr="001B72B4">
        <w:rPr>
          <w:lang w:val="en-US"/>
        </w:rPr>
        <w:t>UserActivity.objects.update</w:t>
      </w:r>
      <w:proofErr w:type="gramEnd"/>
      <w:r w:rsidRPr="001B72B4">
        <w:rPr>
          <w:lang w:val="en-US"/>
        </w:rPr>
        <w:t>_or_create</w:t>
      </w:r>
      <w:proofErr w:type="spellEnd"/>
      <w:r w:rsidRPr="001B72B4">
        <w:rPr>
          <w:lang w:val="en-US"/>
        </w:rPr>
        <w:t>(user=</w:t>
      </w:r>
      <w:proofErr w:type="spellStart"/>
      <w:r w:rsidRPr="001B72B4">
        <w:rPr>
          <w:lang w:val="en-US"/>
        </w:rPr>
        <w:t>request.user</w:t>
      </w:r>
      <w:proofErr w:type="spellEnd"/>
      <w:r w:rsidRPr="001B72B4">
        <w:rPr>
          <w:lang w:val="en-US"/>
        </w:rPr>
        <w:t>, defaults={"</w:t>
      </w:r>
      <w:proofErr w:type="spellStart"/>
      <w:r w:rsidRPr="001B72B4">
        <w:rPr>
          <w:lang w:val="en-US"/>
        </w:rPr>
        <w:t>last_seen</w:t>
      </w:r>
      <w:proofErr w:type="spellEnd"/>
      <w:r w:rsidRPr="001B72B4">
        <w:rPr>
          <w:lang w:val="en-US"/>
        </w:rPr>
        <w:t xml:space="preserve">": </w:t>
      </w:r>
      <w:proofErr w:type="spellStart"/>
      <w:r w:rsidRPr="001B72B4">
        <w:rPr>
          <w:lang w:val="en-US"/>
        </w:rPr>
        <w:t>timezone.now</w:t>
      </w:r>
      <w:proofErr w:type="spellEnd"/>
      <w:r w:rsidRPr="001B72B4">
        <w:rPr>
          <w:lang w:val="en-US"/>
        </w:rPr>
        <w:t>()})</w:t>
      </w:r>
    </w:p>
    <w:p w14:paraId="31C9A2CB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return </w:t>
      </w:r>
      <w:proofErr w:type="spellStart"/>
      <w:r w:rsidRPr="001B72B4">
        <w:rPr>
          <w:lang w:val="en-US"/>
        </w:rPr>
        <w:t>self.get_response</w:t>
      </w:r>
      <w:proofErr w:type="spellEnd"/>
      <w:r w:rsidRPr="001B72B4">
        <w:rPr>
          <w:lang w:val="en-US"/>
        </w:rPr>
        <w:t>(request)</w:t>
      </w:r>
    </w:p>
    <w:p w14:paraId="1F771F83" w14:textId="77777777" w:rsidR="001B72B4" w:rsidRPr="001B72B4" w:rsidRDefault="001B72B4" w:rsidP="001B72B4">
      <w:pPr>
        <w:rPr>
          <w:b/>
          <w:bCs/>
          <w:lang w:val="en-US"/>
        </w:rPr>
      </w:pPr>
      <w:proofErr w:type="spellStart"/>
      <w:r w:rsidRPr="001B72B4">
        <w:rPr>
          <w:b/>
          <w:bCs/>
          <w:lang w:val="en-US"/>
        </w:rPr>
        <w:t>Agregar</w:t>
      </w:r>
      <w:proofErr w:type="spellEnd"/>
      <w:r w:rsidRPr="001B72B4">
        <w:rPr>
          <w:b/>
          <w:bCs/>
          <w:lang w:val="en-US"/>
        </w:rPr>
        <w:t xml:space="preserve"> </w:t>
      </w:r>
      <w:proofErr w:type="spellStart"/>
      <w:r w:rsidRPr="001B72B4">
        <w:rPr>
          <w:b/>
          <w:bCs/>
          <w:lang w:val="en-US"/>
        </w:rPr>
        <w:t>en</w:t>
      </w:r>
      <w:proofErr w:type="spellEnd"/>
      <w:r w:rsidRPr="001B72B4">
        <w:rPr>
          <w:b/>
          <w:bCs/>
          <w:lang w:val="en-US"/>
        </w:rPr>
        <w:t xml:space="preserve"> settings.py (luego de </w:t>
      </w:r>
      <w:proofErr w:type="spellStart"/>
      <w:r w:rsidRPr="001B72B4">
        <w:rPr>
          <w:b/>
          <w:bCs/>
          <w:lang w:val="en-US"/>
        </w:rPr>
        <w:t>AuthenticationMiddleware</w:t>
      </w:r>
      <w:proofErr w:type="spellEnd"/>
      <w:r w:rsidRPr="001B72B4">
        <w:rPr>
          <w:b/>
          <w:bCs/>
          <w:lang w:val="en-US"/>
        </w:rPr>
        <w:t>):</w:t>
      </w:r>
    </w:p>
    <w:p w14:paraId="3800AF4B" w14:textId="77777777" w:rsidR="001B72B4" w:rsidRPr="001B72B4" w:rsidRDefault="001B72B4" w:rsidP="001B72B4">
      <w:pPr>
        <w:rPr>
          <w:b/>
          <w:bCs/>
          <w:lang w:val="en-US"/>
        </w:rPr>
      </w:pPr>
      <w:r w:rsidRPr="001B72B4">
        <w:rPr>
          <w:b/>
          <w:bCs/>
          <w:lang w:val="en-US"/>
        </w:rPr>
        <w:t>MIDDLEWARE += ["</w:t>
      </w:r>
      <w:proofErr w:type="spellStart"/>
      <w:proofErr w:type="gramStart"/>
      <w:r w:rsidRPr="001B72B4">
        <w:rPr>
          <w:b/>
          <w:bCs/>
          <w:lang w:val="en-US"/>
        </w:rPr>
        <w:t>presence.middleware</w:t>
      </w:r>
      <w:proofErr w:type="gramEnd"/>
      <w:r w:rsidRPr="001B72B4">
        <w:rPr>
          <w:b/>
          <w:bCs/>
          <w:lang w:val="en-US"/>
        </w:rPr>
        <w:t>.UpdateLastSeenMiddleware</w:t>
      </w:r>
      <w:proofErr w:type="spellEnd"/>
      <w:r w:rsidRPr="001B72B4">
        <w:rPr>
          <w:b/>
          <w:bCs/>
          <w:lang w:val="en-US"/>
        </w:rPr>
        <w:t>"]</w:t>
      </w:r>
    </w:p>
    <w:p w14:paraId="0D51ADC3" w14:textId="77777777" w:rsidR="001B72B4" w:rsidRPr="001B72B4" w:rsidRDefault="001B72B4" w:rsidP="001B72B4">
      <w:r w:rsidRPr="001B72B4">
        <w:rPr>
          <w:b/>
          <w:bCs/>
        </w:rPr>
        <w:t>Vista para mostrar usuarios activos</w:t>
      </w:r>
      <w:r w:rsidRPr="001B72B4">
        <w:br/>
      </w:r>
      <w:r w:rsidRPr="003D58AA">
        <w:rPr>
          <w:b/>
          <w:bCs/>
        </w:rPr>
        <w:t>presence/views.py</w:t>
      </w:r>
    </w:p>
    <w:p w14:paraId="1183B95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django.shortcuts</w:t>
      </w:r>
      <w:proofErr w:type="spellEnd"/>
      <w:proofErr w:type="gramEnd"/>
      <w:r w:rsidRPr="001B72B4">
        <w:rPr>
          <w:lang w:val="en-US"/>
        </w:rPr>
        <w:t xml:space="preserve"> import render</w:t>
      </w:r>
    </w:p>
    <w:p w14:paraId="05699ACB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django.utils</w:t>
      </w:r>
      <w:proofErr w:type="spellEnd"/>
      <w:proofErr w:type="gram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timezone</w:t>
      </w:r>
      <w:proofErr w:type="spellEnd"/>
    </w:p>
    <w:p w14:paraId="3F6417F7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datetime import </w:t>
      </w:r>
      <w:proofErr w:type="spellStart"/>
      <w:r w:rsidRPr="001B72B4">
        <w:rPr>
          <w:lang w:val="en-US"/>
        </w:rPr>
        <w:t>timedelta</w:t>
      </w:r>
      <w:proofErr w:type="spellEnd"/>
    </w:p>
    <w:p w14:paraId="7DF83DBC" w14:textId="77777777" w:rsidR="001B72B4" w:rsidRPr="001B72B4" w:rsidRDefault="001B72B4" w:rsidP="001B72B4">
      <w:pPr>
        <w:rPr>
          <w:lang w:val="en-US"/>
        </w:rPr>
      </w:pPr>
      <w:proofErr w:type="gramStart"/>
      <w:r w:rsidRPr="001B72B4">
        <w:rPr>
          <w:lang w:val="en-US"/>
        </w:rPr>
        <w:t>from .models</w:t>
      </w:r>
      <w:proofErr w:type="gram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UserActivity</w:t>
      </w:r>
      <w:proofErr w:type="spellEnd"/>
    </w:p>
    <w:p w14:paraId="376561CA" w14:textId="77777777" w:rsidR="001B72B4" w:rsidRPr="001B72B4" w:rsidRDefault="001B72B4" w:rsidP="001B72B4">
      <w:pPr>
        <w:rPr>
          <w:lang w:val="en-US"/>
        </w:rPr>
      </w:pPr>
    </w:p>
    <w:p w14:paraId="47654C0A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lastRenderedPageBreak/>
        <w:t xml:space="preserve">def </w:t>
      </w:r>
      <w:proofErr w:type="spellStart"/>
      <w:r w:rsidRPr="001B72B4">
        <w:rPr>
          <w:lang w:val="en-US"/>
        </w:rPr>
        <w:t>online_users</w:t>
      </w:r>
      <w:proofErr w:type="spellEnd"/>
      <w:r w:rsidRPr="001B72B4">
        <w:rPr>
          <w:lang w:val="en-US"/>
        </w:rPr>
        <w:t>(request):</w:t>
      </w:r>
    </w:p>
    <w:p w14:paraId="1422E451" w14:textId="77777777" w:rsidR="001B72B4" w:rsidRPr="00CD3153" w:rsidRDefault="001B72B4" w:rsidP="001B72B4">
      <w:r w:rsidRPr="001B72B4">
        <w:rPr>
          <w:lang w:val="en-US"/>
        </w:rPr>
        <w:t xml:space="preserve">    </w:t>
      </w:r>
      <w:proofErr w:type="spellStart"/>
      <w:r w:rsidRPr="00CD3153">
        <w:t>cutoff</w:t>
      </w:r>
      <w:proofErr w:type="spellEnd"/>
      <w:r w:rsidRPr="00CD3153">
        <w:t xml:space="preserve"> = </w:t>
      </w:r>
      <w:proofErr w:type="spellStart"/>
      <w:proofErr w:type="gramStart"/>
      <w:r w:rsidRPr="00CD3153">
        <w:t>timezone.now</w:t>
      </w:r>
      <w:proofErr w:type="spellEnd"/>
      <w:r w:rsidRPr="00CD3153">
        <w:t>(</w:t>
      </w:r>
      <w:proofErr w:type="gramEnd"/>
      <w:r w:rsidRPr="00CD3153">
        <w:t xml:space="preserve">) - </w:t>
      </w:r>
      <w:proofErr w:type="spellStart"/>
      <w:r w:rsidRPr="00CD3153">
        <w:t>timedelta</w:t>
      </w:r>
      <w:proofErr w:type="spellEnd"/>
      <w:r w:rsidRPr="00CD3153">
        <w:t xml:space="preserve">(minutes=5)  # considerar "activo" si </w:t>
      </w:r>
      <w:proofErr w:type="spellStart"/>
      <w:r w:rsidRPr="00CD3153">
        <w:t>vió</w:t>
      </w:r>
      <w:proofErr w:type="spellEnd"/>
      <w:r w:rsidRPr="00CD3153">
        <w:t xml:space="preserve"> hace 5 min</w:t>
      </w:r>
    </w:p>
    <w:p w14:paraId="199DB23F" w14:textId="77777777" w:rsidR="001B72B4" w:rsidRPr="001B72B4" w:rsidRDefault="001B72B4" w:rsidP="001B72B4">
      <w:pPr>
        <w:rPr>
          <w:lang w:val="en-US"/>
        </w:rPr>
      </w:pPr>
      <w:r w:rsidRPr="00CD3153">
        <w:t xml:space="preserve">    </w:t>
      </w:r>
      <w:r w:rsidRPr="001B72B4">
        <w:rPr>
          <w:lang w:val="en-US"/>
        </w:rPr>
        <w:t xml:space="preserve">active = </w:t>
      </w:r>
      <w:proofErr w:type="gramStart"/>
      <w:r w:rsidRPr="001B72B4">
        <w:rPr>
          <w:lang w:val="en-US"/>
        </w:rPr>
        <w:t>UserActivity.objects.filter</w:t>
      </w:r>
      <w:proofErr w:type="gramEnd"/>
      <w:r w:rsidRPr="001B72B4">
        <w:rPr>
          <w:lang w:val="en-US"/>
        </w:rPr>
        <w:t>(last_seen__gte=cutoff).select_related("user")</w:t>
      </w:r>
    </w:p>
    <w:p w14:paraId="51CBE4EA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return </w:t>
      </w:r>
      <w:proofErr w:type="gramStart"/>
      <w:r w:rsidRPr="001B72B4">
        <w:rPr>
          <w:lang w:val="en-US"/>
        </w:rPr>
        <w:t>render(</w:t>
      </w:r>
      <w:proofErr w:type="gramEnd"/>
      <w:r w:rsidRPr="001B72B4">
        <w:rPr>
          <w:lang w:val="en-US"/>
        </w:rPr>
        <w:t>request, "presence/online_users.html", {"active": active})</w:t>
      </w:r>
    </w:p>
    <w:p w14:paraId="1619D088" w14:textId="77777777" w:rsidR="001B72B4" w:rsidRPr="003D58AA" w:rsidRDefault="001B72B4" w:rsidP="001B72B4">
      <w:pPr>
        <w:rPr>
          <w:b/>
          <w:bCs/>
          <w:sz w:val="24"/>
          <w:szCs w:val="24"/>
          <w:lang w:val="en-US"/>
        </w:rPr>
      </w:pPr>
      <w:r w:rsidRPr="003D58AA">
        <w:rPr>
          <w:b/>
          <w:bCs/>
          <w:sz w:val="24"/>
          <w:szCs w:val="24"/>
          <w:lang w:val="en-US"/>
        </w:rPr>
        <w:t>presence/urls.py</w:t>
      </w:r>
    </w:p>
    <w:p w14:paraId="7761BDFB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django.urls</w:t>
      </w:r>
      <w:proofErr w:type="spellEnd"/>
      <w:proofErr w:type="gramEnd"/>
      <w:r w:rsidRPr="001B72B4">
        <w:rPr>
          <w:lang w:val="en-US"/>
        </w:rPr>
        <w:t xml:space="preserve"> import path</w:t>
      </w:r>
    </w:p>
    <w:p w14:paraId="7BC23872" w14:textId="77777777" w:rsidR="001B72B4" w:rsidRPr="001B72B4" w:rsidRDefault="001B72B4" w:rsidP="001B72B4">
      <w:pPr>
        <w:rPr>
          <w:lang w:val="en-US"/>
        </w:rPr>
      </w:pPr>
      <w:proofErr w:type="gramStart"/>
      <w:r w:rsidRPr="001B72B4">
        <w:rPr>
          <w:lang w:val="en-US"/>
        </w:rPr>
        <w:t>from .views</w:t>
      </w:r>
      <w:proofErr w:type="gram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online_users</w:t>
      </w:r>
      <w:proofErr w:type="spellEnd"/>
    </w:p>
    <w:p w14:paraId="64FC6DC4" w14:textId="77777777" w:rsidR="001B72B4" w:rsidRPr="001B72B4" w:rsidRDefault="001B72B4" w:rsidP="001B72B4">
      <w:pPr>
        <w:rPr>
          <w:lang w:val="en-US"/>
        </w:rPr>
      </w:pPr>
    </w:p>
    <w:p w14:paraId="430BD7E3" w14:textId="77777777" w:rsidR="001B72B4" w:rsidRPr="001B72B4" w:rsidRDefault="001B72B4" w:rsidP="001B72B4">
      <w:pPr>
        <w:rPr>
          <w:lang w:val="en-US"/>
        </w:rPr>
      </w:pPr>
      <w:proofErr w:type="spellStart"/>
      <w:r w:rsidRPr="001B72B4">
        <w:rPr>
          <w:lang w:val="en-US"/>
        </w:rPr>
        <w:t>app_name</w:t>
      </w:r>
      <w:proofErr w:type="spellEnd"/>
      <w:r w:rsidRPr="001B72B4">
        <w:rPr>
          <w:lang w:val="en-US"/>
        </w:rPr>
        <w:t xml:space="preserve"> = "presence"</w:t>
      </w:r>
    </w:p>
    <w:p w14:paraId="3865F795" w14:textId="77777777" w:rsidR="001B72B4" w:rsidRPr="001B72B4" w:rsidRDefault="001B72B4" w:rsidP="001B72B4">
      <w:pPr>
        <w:rPr>
          <w:lang w:val="en-US"/>
        </w:rPr>
      </w:pPr>
      <w:proofErr w:type="spellStart"/>
      <w:r w:rsidRPr="001B72B4">
        <w:rPr>
          <w:lang w:val="en-US"/>
        </w:rPr>
        <w:t>urlpatterns</w:t>
      </w:r>
      <w:proofErr w:type="spellEnd"/>
      <w:r w:rsidRPr="001B72B4">
        <w:rPr>
          <w:lang w:val="en-US"/>
        </w:rPr>
        <w:t xml:space="preserve"> = [</w:t>
      </w:r>
    </w:p>
    <w:p w14:paraId="3AD7D9FC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gramStart"/>
      <w:r w:rsidRPr="001B72B4">
        <w:rPr>
          <w:lang w:val="en-US"/>
        </w:rPr>
        <w:t>path(</w:t>
      </w:r>
      <w:proofErr w:type="gramEnd"/>
      <w:r w:rsidRPr="001B72B4">
        <w:rPr>
          <w:lang w:val="en-US"/>
        </w:rPr>
        <w:t xml:space="preserve">"online/", </w:t>
      </w:r>
      <w:proofErr w:type="spellStart"/>
      <w:r w:rsidRPr="001B72B4">
        <w:rPr>
          <w:lang w:val="en-US"/>
        </w:rPr>
        <w:t>online_users</w:t>
      </w:r>
      <w:proofErr w:type="spellEnd"/>
      <w:r w:rsidRPr="001B72B4">
        <w:rPr>
          <w:lang w:val="en-US"/>
        </w:rPr>
        <w:t>, name="online-users"),</w:t>
      </w:r>
    </w:p>
    <w:p w14:paraId="05D25DA2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]</w:t>
      </w:r>
    </w:p>
    <w:p w14:paraId="725ED57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Template presence/templates/presence/online_users.html</w:t>
      </w:r>
    </w:p>
    <w:p w14:paraId="3B2FDFE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{% extends "base.html" %}</w:t>
      </w:r>
    </w:p>
    <w:p w14:paraId="36AD075E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{% block content %}</w:t>
      </w:r>
    </w:p>
    <w:p w14:paraId="27007D50" w14:textId="77777777" w:rsidR="001B72B4" w:rsidRPr="001B72B4" w:rsidRDefault="001B72B4" w:rsidP="001B72B4">
      <w:r w:rsidRPr="001B72B4">
        <w:t>&lt;h2&gt;Usuarios conectados&lt;/h2&gt;</w:t>
      </w:r>
    </w:p>
    <w:p w14:paraId="58D42992" w14:textId="77777777" w:rsidR="001B72B4" w:rsidRPr="001B72B4" w:rsidRDefault="001B72B4" w:rsidP="001B72B4">
      <w:r w:rsidRPr="001B72B4">
        <w:t>&lt;</w:t>
      </w:r>
      <w:proofErr w:type="spellStart"/>
      <w:r w:rsidRPr="001B72B4">
        <w:t>ul</w:t>
      </w:r>
      <w:proofErr w:type="spellEnd"/>
      <w:r w:rsidRPr="001B72B4">
        <w:t>&gt;</w:t>
      </w:r>
    </w:p>
    <w:p w14:paraId="5E4BB921" w14:textId="77777777" w:rsidR="001B72B4" w:rsidRPr="001B72B4" w:rsidRDefault="001B72B4" w:rsidP="001B72B4">
      <w:pPr>
        <w:rPr>
          <w:lang w:val="en-US"/>
        </w:rPr>
      </w:pPr>
      <w:r w:rsidRPr="001B72B4">
        <w:t xml:space="preserve">  </w:t>
      </w:r>
      <w:r w:rsidRPr="001B72B4">
        <w:rPr>
          <w:lang w:val="en-US"/>
        </w:rPr>
        <w:t xml:space="preserve">{% for </w:t>
      </w:r>
      <w:proofErr w:type="spellStart"/>
      <w:r w:rsidRPr="001B72B4">
        <w:rPr>
          <w:lang w:val="en-US"/>
        </w:rPr>
        <w:t>ua</w:t>
      </w:r>
      <w:proofErr w:type="spellEnd"/>
      <w:r w:rsidRPr="001B72B4">
        <w:rPr>
          <w:lang w:val="en-US"/>
        </w:rPr>
        <w:t xml:space="preserve"> in active %}</w:t>
      </w:r>
    </w:p>
    <w:p w14:paraId="1A0A00D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&lt;li</w:t>
      </w:r>
      <w:proofErr w:type="gramStart"/>
      <w:r w:rsidRPr="001B72B4">
        <w:rPr>
          <w:lang w:val="en-US"/>
        </w:rPr>
        <w:t>&gt;{</w:t>
      </w:r>
      <w:proofErr w:type="gramEnd"/>
      <w:r w:rsidRPr="001B72B4">
        <w:rPr>
          <w:lang w:val="en-US"/>
        </w:rPr>
        <w:t xml:space="preserve">{ </w:t>
      </w:r>
      <w:proofErr w:type="spellStart"/>
      <w:r w:rsidRPr="001B72B4">
        <w:rPr>
          <w:lang w:val="en-US"/>
        </w:rPr>
        <w:t>ua.user.username</w:t>
      </w:r>
      <w:proofErr w:type="spellEnd"/>
      <w:r w:rsidRPr="001B72B4">
        <w:rPr>
          <w:lang w:val="en-US"/>
        </w:rPr>
        <w:t xml:space="preserve"> }} — {{ </w:t>
      </w:r>
      <w:proofErr w:type="spellStart"/>
      <w:r w:rsidRPr="001B72B4">
        <w:rPr>
          <w:lang w:val="en-US"/>
        </w:rPr>
        <w:t>ua.last_seen|timesince</w:t>
      </w:r>
      <w:proofErr w:type="spellEnd"/>
      <w:r w:rsidRPr="001B72B4">
        <w:rPr>
          <w:lang w:val="en-US"/>
        </w:rPr>
        <w:t xml:space="preserve"> }} ago&lt;/li&gt;</w:t>
      </w:r>
    </w:p>
    <w:p w14:paraId="0CCE96B1" w14:textId="77777777" w:rsidR="001B72B4" w:rsidRPr="001B72B4" w:rsidRDefault="001B72B4" w:rsidP="001B72B4">
      <w:r w:rsidRPr="001B72B4">
        <w:rPr>
          <w:lang w:val="en-US"/>
        </w:rPr>
        <w:t xml:space="preserve">  </w:t>
      </w:r>
      <w:r w:rsidRPr="001B72B4">
        <w:t xml:space="preserve">{% </w:t>
      </w:r>
      <w:proofErr w:type="spellStart"/>
      <w:r w:rsidRPr="001B72B4">
        <w:t>empty</w:t>
      </w:r>
      <w:proofErr w:type="spellEnd"/>
      <w:r w:rsidRPr="001B72B4">
        <w:t xml:space="preserve"> %}</w:t>
      </w:r>
    </w:p>
    <w:p w14:paraId="6C77B753" w14:textId="77777777" w:rsidR="001B72B4" w:rsidRPr="001B72B4" w:rsidRDefault="001B72B4" w:rsidP="001B72B4">
      <w:r w:rsidRPr="001B72B4">
        <w:t xml:space="preserve">    &lt;</w:t>
      </w:r>
      <w:proofErr w:type="spellStart"/>
      <w:r w:rsidRPr="001B72B4">
        <w:t>li</w:t>
      </w:r>
      <w:proofErr w:type="spellEnd"/>
      <w:r w:rsidRPr="001B72B4">
        <w:t xml:space="preserve">&gt;No hay usuarios </w:t>
      </w:r>
      <w:proofErr w:type="gramStart"/>
      <w:r w:rsidRPr="001B72B4">
        <w:t>conectados.&lt;</w:t>
      </w:r>
      <w:proofErr w:type="gramEnd"/>
      <w:r w:rsidRPr="001B72B4">
        <w:t>/</w:t>
      </w:r>
      <w:proofErr w:type="spellStart"/>
      <w:r w:rsidRPr="001B72B4">
        <w:t>li</w:t>
      </w:r>
      <w:proofErr w:type="spellEnd"/>
      <w:r w:rsidRPr="001B72B4">
        <w:t>&gt;</w:t>
      </w:r>
    </w:p>
    <w:p w14:paraId="47C0DFBE" w14:textId="77777777" w:rsidR="001B72B4" w:rsidRPr="001B72B4" w:rsidRDefault="001B72B4" w:rsidP="001B72B4">
      <w:pPr>
        <w:rPr>
          <w:lang w:val="en-US"/>
        </w:rPr>
      </w:pPr>
      <w:r w:rsidRPr="001B72B4">
        <w:t xml:space="preserve">  </w:t>
      </w:r>
      <w:r w:rsidRPr="001B72B4">
        <w:rPr>
          <w:lang w:val="en-US"/>
        </w:rPr>
        <w:t xml:space="preserve">{% </w:t>
      </w:r>
      <w:proofErr w:type="spellStart"/>
      <w:r w:rsidRPr="001B72B4">
        <w:rPr>
          <w:lang w:val="en-US"/>
        </w:rPr>
        <w:t>endfor</w:t>
      </w:r>
      <w:proofErr w:type="spellEnd"/>
      <w:r w:rsidRPr="001B72B4">
        <w:rPr>
          <w:lang w:val="en-US"/>
        </w:rPr>
        <w:t xml:space="preserve"> %}</w:t>
      </w:r>
    </w:p>
    <w:p w14:paraId="4D5447C7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&lt;/</w:t>
      </w:r>
      <w:proofErr w:type="spellStart"/>
      <w:r w:rsidRPr="001B72B4">
        <w:rPr>
          <w:lang w:val="en-US"/>
        </w:rPr>
        <w:t>ul</w:t>
      </w:r>
      <w:proofErr w:type="spellEnd"/>
      <w:r w:rsidRPr="001B72B4">
        <w:rPr>
          <w:lang w:val="en-US"/>
        </w:rPr>
        <w:t>&gt;</w:t>
      </w:r>
    </w:p>
    <w:p w14:paraId="3552694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{% </w:t>
      </w:r>
      <w:proofErr w:type="spellStart"/>
      <w:r w:rsidRPr="001B72B4">
        <w:rPr>
          <w:lang w:val="en-US"/>
        </w:rPr>
        <w:t>endblock</w:t>
      </w:r>
      <w:proofErr w:type="spellEnd"/>
      <w:r w:rsidRPr="001B72B4">
        <w:rPr>
          <w:lang w:val="en-US"/>
        </w:rPr>
        <w:t xml:space="preserve"> %}</w:t>
      </w:r>
    </w:p>
    <w:p w14:paraId="359D5CF3" w14:textId="02244397" w:rsidR="001B72B4" w:rsidRPr="003D58AA" w:rsidRDefault="001B72B4" w:rsidP="001B72B4">
      <w:proofErr w:type="spellStart"/>
      <w:proofErr w:type="gramStart"/>
      <w:r w:rsidRPr="003D58AA">
        <w:rPr>
          <w:b/>
          <w:bCs/>
        </w:rPr>
        <w:t>Migrations</w:t>
      </w:r>
      <w:proofErr w:type="spellEnd"/>
      <w:r w:rsidR="003D58AA" w:rsidRPr="003D58AA">
        <w:rPr>
          <w:b/>
          <w:bCs/>
        </w:rPr>
        <w:t>( siempre</w:t>
      </w:r>
      <w:proofErr w:type="gramEnd"/>
      <w:r w:rsidR="003D58AA" w:rsidRPr="003D58AA">
        <w:rPr>
          <w:b/>
          <w:bCs/>
        </w:rPr>
        <w:t xml:space="preserve"> que modificamos los </w:t>
      </w:r>
      <w:proofErr w:type="spellStart"/>
      <w:r w:rsidR="003D58AA" w:rsidRPr="003D58AA">
        <w:rPr>
          <w:b/>
          <w:bCs/>
        </w:rPr>
        <w:t>models</w:t>
      </w:r>
      <w:proofErr w:type="spellEnd"/>
      <w:r w:rsidR="003D58AA" w:rsidRPr="003D58AA">
        <w:rPr>
          <w:b/>
          <w:bCs/>
        </w:rPr>
        <w:t xml:space="preserve"> se usan los </w:t>
      </w:r>
      <w:r w:rsidR="003D58AA">
        <w:rPr>
          <w:b/>
          <w:bCs/>
        </w:rPr>
        <w:t>siguientes comandos</w:t>
      </w:r>
      <w:r w:rsidR="003D58AA" w:rsidRPr="003D58AA">
        <w:rPr>
          <w:b/>
          <w:bCs/>
        </w:rPr>
        <w:t>)</w:t>
      </w:r>
    </w:p>
    <w:p w14:paraId="7103AACB" w14:textId="77777777" w:rsidR="001B72B4" w:rsidRPr="003D58AA" w:rsidRDefault="001B72B4" w:rsidP="001B72B4">
      <w:pPr>
        <w:rPr>
          <w:b/>
          <w:bCs/>
          <w:lang w:val="en-US"/>
        </w:rPr>
      </w:pPr>
      <w:r w:rsidRPr="003D58AA">
        <w:rPr>
          <w:b/>
          <w:bCs/>
          <w:lang w:val="en-US"/>
        </w:rPr>
        <w:t xml:space="preserve">python manage.py </w:t>
      </w:r>
      <w:proofErr w:type="spellStart"/>
      <w:r w:rsidRPr="003D58AA">
        <w:rPr>
          <w:b/>
          <w:bCs/>
          <w:lang w:val="en-US"/>
        </w:rPr>
        <w:t>makemigrations</w:t>
      </w:r>
      <w:proofErr w:type="spellEnd"/>
      <w:r w:rsidRPr="003D58AA">
        <w:rPr>
          <w:b/>
          <w:bCs/>
          <w:lang w:val="en-US"/>
        </w:rPr>
        <w:t xml:space="preserve"> presence</w:t>
      </w:r>
    </w:p>
    <w:p w14:paraId="34BC29C1" w14:textId="77777777" w:rsidR="001B72B4" w:rsidRPr="003D58AA" w:rsidRDefault="001B72B4" w:rsidP="001B72B4">
      <w:pPr>
        <w:rPr>
          <w:b/>
          <w:bCs/>
        </w:rPr>
      </w:pPr>
      <w:proofErr w:type="spellStart"/>
      <w:r w:rsidRPr="003D58AA">
        <w:rPr>
          <w:b/>
          <w:bCs/>
        </w:rPr>
        <w:t>python</w:t>
      </w:r>
      <w:proofErr w:type="spellEnd"/>
      <w:r w:rsidRPr="003D58AA">
        <w:rPr>
          <w:b/>
          <w:bCs/>
        </w:rPr>
        <w:t xml:space="preserve"> manage.py </w:t>
      </w:r>
      <w:proofErr w:type="spellStart"/>
      <w:r w:rsidRPr="003D58AA">
        <w:rPr>
          <w:b/>
          <w:bCs/>
        </w:rPr>
        <w:t>migrate</w:t>
      </w:r>
      <w:proofErr w:type="spellEnd"/>
    </w:p>
    <w:p w14:paraId="319A9C44" w14:textId="77777777" w:rsidR="001B72B4" w:rsidRPr="001B72B4" w:rsidRDefault="00000000" w:rsidP="001B72B4">
      <w:r>
        <w:pict w14:anchorId="7CB06520">
          <v:rect id="_x0000_i1028" style="width:0;height:1.5pt" o:hralign="center" o:hrstd="t" o:hr="t" fillcolor="#a0a0a0" stroked="f"/>
        </w:pict>
      </w:r>
    </w:p>
    <w:p w14:paraId="1369BDAA" w14:textId="326546CA" w:rsidR="001B72B4" w:rsidRPr="003D58AA" w:rsidRDefault="001B72B4" w:rsidP="001B72B4">
      <w:pPr>
        <w:rPr>
          <w:b/>
          <w:bCs/>
          <w:lang w:val="en-US"/>
        </w:rPr>
      </w:pPr>
      <w:r w:rsidRPr="003D58AA">
        <w:rPr>
          <w:b/>
          <w:bCs/>
          <w:highlight w:val="yellow"/>
          <w:lang w:val="en-US"/>
        </w:rPr>
        <w:t xml:space="preserve">4) Chat (sin channels) — AJAX polling (simple, ideal para </w:t>
      </w:r>
      <w:proofErr w:type="spellStart"/>
      <w:r w:rsidRPr="003D58AA">
        <w:rPr>
          <w:b/>
          <w:bCs/>
          <w:highlight w:val="yellow"/>
          <w:lang w:val="en-US"/>
        </w:rPr>
        <w:t>clase</w:t>
      </w:r>
      <w:proofErr w:type="spellEnd"/>
      <w:r w:rsidRPr="003D58AA">
        <w:rPr>
          <w:b/>
          <w:bCs/>
          <w:highlight w:val="yellow"/>
          <w:lang w:val="en-US"/>
        </w:rPr>
        <w:t>)</w:t>
      </w:r>
      <w:r w:rsidR="003D58AA" w:rsidRPr="003D58AA">
        <w:rPr>
          <w:b/>
          <w:bCs/>
          <w:lang w:val="en-US"/>
        </w:rPr>
        <w:t xml:space="preserve"> </w:t>
      </w:r>
      <w:proofErr w:type="spellStart"/>
      <w:r w:rsidR="003D58AA" w:rsidRPr="003D58AA">
        <w:rPr>
          <w:b/>
          <w:bCs/>
          <w:lang w:val="en-US"/>
        </w:rPr>
        <w:t>W</w:t>
      </w:r>
      <w:r w:rsidR="003D58AA">
        <w:rPr>
          <w:b/>
          <w:bCs/>
          <w:lang w:val="en-US"/>
        </w:rPr>
        <w:t>ebsocket</w:t>
      </w:r>
      <w:proofErr w:type="spellEnd"/>
    </w:p>
    <w:p w14:paraId="5A9DD7E1" w14:textId="77777777" w:rsidR="001B72B4" w:rsidRPr="001B72B4" w:rsidRDefault="001B72B4" w:rsidP="001B72B4">
      <w:r w:rsidRPr="001B72B4">
        <w:rPr>
          <w:b/>
          <w:bCs/>
        </w:rPr>
        <w:t>Idea:</w:t>
      </w:r>
      <w:r w:rsidRPr="001B72B4">
        <w:t xml:space="preserve"> guardar mensajes en DB; cliente hace </w:t>
      </w:r>
      <w:proofErr w:type="spellStart"/>
      <w:r w:rsidRPr="001B72B4">
        <w:t>polling</w:t>
      </w:r>
      <w:proofErr w:type="spellEnd"/>
      <w:r w:rsidRPr="001B72B4">
        <w:t xml:space="preserve"> cada X segundos para obtener nuevos mensajes.</w:t>
      </w:r>
    </w:p>
    <w:p w14:paraId="746FCA9F" w14:textId="77777777" w:rsidR="001B72B4" w:rsidRPr="003D58AA" w:rsidRDefault="001B72B4" w:rsidP="001B72B4">
      <w:pPr>
        <w:rPr>
          <w:b/>
          <w:bCs/>
          <w:lang w:val="en-US"/>
        </w:rPr>
      </w:pPr>
      <w:r w:rsidRPr="003D58AA">
        <w:rPr>
          <w:b/>
          <w:bCs/>
          <w:lang w:val="en-US"/>
        </w:rPr>
        <w:lastRenderedPageBreak/>
        <w:t>simple_chat/models.py</w:t>
      </w:r>
    </w:p>
    <w:p w14:paraId="7FBD2793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r w:rsidRPr="001B72B4">
        <w:rPr>
          <w:lang w:val="en-US"/>
        </w:rPr>
        <w:t>django.db</w:t>
      </w:r>
      <w:proofErr w:type="spellEnd"/>
      <w:r w:rsidRPr="001B72B4">
        <w:rPr>
          <w:lang w:val="en-US"/>
        </w:rPr>
        <w:t xml:space="preserve"> import models</w:t>
      </w:r>
    </w:p>
    <w:p w14:paraId="16A42F50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r w:rsidRPr="001B72B4">
        <w:rPr>
          <w:lang w:val="en-US"/>
        </w:rPr>
        <w:t>django.conf</w:t>
      </w:r>
      <w:proofErr w:type="spellEnd"/>
      <w:r w:rsidRPr="001B72B4">
        <w:rPr>
          <w:lang w:val="en-US"/>
        </w:rPr>
        <w:t xml:space="preserve"> import settings</w:t>
      </w:r>
    </w:p>
    <w:p w14:paraId="33B7BBBF" w14:textId="77777777" w:rsidR="001B72B4" w:rsidRPr="001B72B4" w:rsidRDefault="001B72B4" w:rsidP="001B72B4">
      <w:pPr>
        <w:rPr>
          <w:lang w:val="en-US"/>
        </w:rPr>
      </w:pPr>
    </w:p>
    <w:p w14:paraId="2AAA6442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class </w:t>
      </w:r>
      <w:proofErr w:type="spellStart"/>
      <w:r w:rsidRPr="001B72B4">
        <w:rPr>
          <w:lang w:val="en-US"/>
        </w:rPr>
        <w:t>ChatMessage</w:t>
      </w:r>
      <w:proofErr w:type="spellEnd"/>
      <w:r w:rsidRPr="001B72B4">
        <w:rPr>
          <w:lang w:val="en-US"/>
        </w:rPr>
        <w:t>(</w:t>
      </w:r>
      <w:proofErr w:type="spellStart"/>
      <w:proofErr w:type="gramStart"/>
      <w:r w:rsidRPr="001B72B4">
        <w:rPr>
          <w:lang w:val="en-US"/>
        </w:rPr>
        <w:t>models.Model</w:t>
      </w:r>
      <w:proofErr w:type="spellEnd"/>
      <w:proofErr w:type="gramEnd"/>
      <w:r w:rsidRPr="001B72B4">
        <w:rPr>
          <w:lang w:val="en-US"/>
        </w:rPr>
        <w:t>):</w:t>
      </w:r>
    </w:p>
    <w:p w14:paraId="65D4F198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user = </w:t>
      </w:r>
      <w:proofErr w:type="spellStart"/>
      <w:proofErr w:type="gramStart"/>
      <w:r w:rsidRPr="001B72B4">
        <w:rPr>
          <w:lang w:val="en-US"/>
        </w:rPr>
        <w:t>models.ForeignKey</w:t>
      </w:r>
      <w:proofErr w:type="spellEnd"/>
      <w:proofErr w:type="gramEnd"/>
      <w:r w:rsidRPr="001B72B4">
        <w:rPr>
          <w:lang w:val="en-US"/>
        </w:rPr>
        <w:t>(</w:t>
      </w:r>
      <w:proofErr w:type="spellStart"/>
      <w:r w:rsidRPr="001B72B4">
        <w:rPr>
          <w:lang w:val="en-US"/>
        </w:rPr>
        <w:t>settings.AUTH_USER_MODEL</w:t>
      </w:r>
      <w:proofErr w:type="spellEnd"/>
      <w:r w:rsidRPr="001B72B4">
        <w:rPr>
          <w:lang w:val="en-US"/>
        </w:rPr>
        <w:t xml:space="preserve">, </w:t>
      </w:r>
      <w:proofErr w:type="spellStart"/>
      <w:r w:rsidRPr="001B72B4">
        <w:rPr>
          <w:lang w:val="en-US"/>
        </w:rPr>
        <w:t>on_delete</w:t>
      </w:r>
      <w:proofErr w:type="spellEnd"/>
      <w:r w:rsidRPr="001B72B4">
        <w:rPr>
          <w:lang w:val="en-US"/>
        </w:rPr>
        <w:t>=</w:t>
      </w:r>
      <w:proofErr w:type="spellStart"/>
      <w:r w:rsidRPr="001B72B4">
        <w:rPr>
          <w:lang w:val="en-US"/>
        </w:rPr>
        <w:t>models.SET_NULL</w:t>
      </w:r>
      <w:proofErr w:type="spellEnd"/>
      <w:r w:rsidRPr="001B72B4">
        <w:rPr>
          <w:lang w:val="en-US"/>
        </w:rPr>
        <w:t>, null=True, blank=True)</w:t>
      </w:r>
    </w:p>
    <w:p w14:paraId="3545483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text = </w:t>
      </w:r>
      <w:proofErr w:type="spellStart"/>
      <w:proofErr w:type="gramStart"/>
      <w:r w:rsidRPr="001B72B4">
        <w:rPr>
          <w:lang w:val="en-US"/>
        </w:rPr>
        <w:t>models.TextField</w:t>
      </w:r>
      <w:proofErr w:type="spellEnd"/>
      <w:proofErr w:type="gramEnd"/>
      <w:r w:rsidRPr="001B72B4">
        <w:rPr>
          <w:lang w:val="en-US"/>
        </w:rPr>
        <w:t>()</w:t>
      </w:r>
    </w:p>
    <w:p w14:paraId="3DEFF9FD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spellStart"/>
      <w:r w:rsidRPr="001B72B4">
        <w:rPr>
          <w:lang w:val="en-US"/>
        </w:rPr>
        <w:t>created_at</w:t>
      </w:r>
      <w:proofErr w:type="spellEnd"/>
      <w:r w:rsidRPr="001B72B4">
        <w:rPr>
          <w:lang w:val="en-US"/>
        </w:rPr>
        <w:t xml:space="preserve"> = </w:t>
      </w:r>
      <w:proofErr w:type="spellStart"/>
      <w:proofErr w:type="gramStart"/>
      <w:r w:rsidRPr="001B72B4">
        <w:rPr>
          <w:lang w:val="en-US"/>
        </w:rPr>
        <w:t>models.DateTimeField</w:t>
      </w:r>
      <w:proofErr w:type="spellEnd"/>
      <w:proofErr w:type="gramEnd"/>
      <w:r w:rsidRPr="001B72B4">
        <w:rPr>
          <w:lang w:val="en-US"/>
        </w:rPr>
        <w:t>(</w:t>
      </w:r>
      <w:proofErr w:type="spellStart"/>
      <w:r w:rsidRPr="001B72B4">
        <w:rPr>
          <w:lang w:val="en-US"/>
        </w:rPr>
        <w:t>auto_now_add</w:t>
      </w:r>
      <w:proofErr w:type="spellEnd"/>
      <w:r w:rsidRPr="001B72B4">
        <w:rPr>
          <w:lang w:val="en-US"/>
        </w:rPr>
        <w:t>=True)</w:t>
      </w:r>
    </w:p>
    <w:p w14:paraId="3A56257E" w14:textId="77777777" w:rsidR="001B72B4" w:rsidRPr="001B72B4" w:rsidRDefault="001B72B4" w:rsidP="001B72B4">
      <w:pPr>
        <w:rPr>
          <w:lang w:val="en-US"/>
        </w:rPr>
      </w:pPr>
    </w:p>
    <w:p w14:paraId="15E930A9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class Meta:</w:t>
      </w:r>
    </w:p>
    <w:p w14:paraId="2DFC8DBA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ordering = ["</w:t>
      </w:r>
      <w:proofErr w:type="spellStart"/>
      <w:r w:rsidRPr="001B72B4">
        <w:rPr>
          <w:lang w:val="en-US"/>
        </w:rPr>
        <w:t>created_at</w:t>
      </w:r>
      <w:proofErr w:type="spellEnd"/>
      <w:r w:rsidRPr="001B72B4">
        <w:rPr>
          <w:lang w:val="en-US"/>
        </w:rPr>
        <w:t>"]</w:t>
      </w:r>
    </w:p>
    <w:p w14:paraId="4CD5D33D" w14:textId="77777777" w:rsidR="001B72B4" w:rsidRPr="00CD3153" w:rsidRDefault="001B72B4" w:rsidP="001B72B4">
      <w:pPr>
        <w:rPr>
          <w:b/>
          <w:bCs/>
          <w:sz w:val="24"/>
          <w:szCs w:val="24"/>
          <w:lang w:val="en-US"/>
        </w:rPr>
      </w:pPr>
      <w:r w:rsidRPr="00CD3153">
        <w:rPr>
          <w:b/>
          <w:bCs/>
          <w:sz w:val="24"/>
          <w:szCs w:val="24"/>
          <w:lang w:val="en-US"/>
        </w:rPr>
        <w:t>simple_chat/views.py</w:t>
      </w:r>
    </w:p>
    <w:p w14:paraId="4215AD9E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django.shortcuts</w:t>
      </w:r>
      <w:proofErr w:type="spellEnd"/>
      <w:proofErr w:type="gramEnd"/>
      <w:r w:rsidRPr="001B72B4">
        <w:rPr>
          <w:lang w:val="en-US"/>
        </w:rPr>
        <w:t xml:space="preserve"> import render</w:t>
      </w:r>
    </w:p>
    <w:p w14:paraId="54B253CC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django.http</w:t>
      </w:r>
      <w:proofErr w:type="spellEnd"/>
      <w:proofErr w:type="gram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JsonResponse</w:t>
      </w:r>
      <w:proofErr w:type="spellEnd"/>
    </w:p>
    <w:p w14:paraId="5845AB4D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django.views</w:t>
      </w:r>
      <w:proofErr w:type="gramEnd"/>
      <w:r w:rsidRPr="001B72B4">
        <w:rPr>
          <w:lang w:val="en-US"/>
        </w:rPr>
        <w:t>.decorators.http</w:t>
      </w:r>
      <w:proofErr w:type="spell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require_POST</w:t>
      </w:r>
      <w:proofErr w:type="spellEnd"/>
    </w:p>
    <w:p w14:paraId="03C97BEC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django.contrib</w:t>
      </w:r>
      <w:proofErr w:type="gramEnd"/>
      <w:r w:rsidRPr="001B72B4">
        <w:rPr>
          <w:lang w:val="en-US"/>
        </w:rPr>
        <w:t>.auth.decorators</w:t>
      </w:r>
      <w:proofErr w:type="spell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login_required</w:t>
      </w:r>
      <w:proofErr w:type="spellEnd"/>
    </w:p>
    <w:p w14:paraId="63A3C321" w14:textId="77777777" w:rsidR="001B72B4" w:rsidRPr="001B72B4" w:rsidRDefault="001B72B4" w:rsidP="001B72B4">
      <w:pPr>
        <w:rPr>
          <w:lang w:val="en-US"/>
        </w:rPr>
      </w:pPr>
      <w:proofErr w:type="gramStart"/>
      <w:r w:rsidRPr="001B72B4">
        <w:rPr>
          <w:lang w:val="en-US"/>
        </w:rPr>
        <w:t>from .models</w:t>
      </w:r>
      <w:proofErr w:type="gram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ChatMessage</w:t>
      </w:r>
      <w:proofErr w:type="spellEnd"/>
    </w:p>
    <w:p w14:paraId="1C81C43F" w14:textId="77777777" w:rsidR="001B72B4" w:rsidRPr="001B72B4" w:rsidRDefault="001B72B4" w:rsidP="001B72B4">
      <w:pPr>
        <w:rPr>
          <w:lang w:val="en-US"/>
        </w:rPr>
      </w:pPr>
    </w:p>
    <w:p w14:paraId="39527702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def </w:t>
      </w:r>
      <w:proofErr w:type="spellStart"/>
      <w:r w:rsidRPr="001B72B4">
        <w:rPr>
          <w:lang w:val="en-US"/>
        </w:rPr>
        <w:t>chat_view</w:t>
      </w:r>
      <w:proofErr w:type="spellEnd"/>
      <w:r w:rsidRPr="001B72B4">
        <w:rPr>
          <w:lang w:val="en-US"/>
        </w:rPr>
        <w:t>(request):</w:t>
      </w:r>
    </w:p>
    <w:p w14:paraId="2BAC6490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return </w:t>
      </w:r>
      <w:proofErr w:type="gramStart"/>
      <w:r w:rsidRPr="001B72B4">
        <w:rPr>
          <w:lang w:val="en-US"/>
        </w:rPr>
        <w:t>render(</w:t>
      </w:r>
      <w:proofErr w:type="gramEnd"/>
      <w:r w:rsidRPr="001B72B4">
        <w:rPr>
          <w:lang w:val="en-US"/>
        </w:rPr>
        <w:t>request, "</w:t>
      </w:r>
      <w:proofErr w:type="spellStart"/>
      <w:r w:rsidRPr="001B72B4">
        <w:rPr>
          <w:lang w:val="en-US"/>
        </w:rPr>
        <w:t>simple_chat</w:t>
      </w:r>
      <w:proofErr w:type="spellEnd"/>
      <w:r w:rsidRPr="001B72B4">
        <w:rPr>
          <w:lang w:val="en-US"/>
        </w:rPr>
        <w:t>/chat.html")</w:t>
      </w:r>
    </w:p>
    <w:p w14:paraId="0F9AC42E" w14:textId="77777777" w:rsidR="001B72B4" w:rsidRPr="001B72B4" w:rsidRDefault="001B72B4" w:rsidP="001B72B4">
      <w:pPr>
        <w:rPr>
          <w:lang w:val="en-US"/>
        </w:rPr>
      </w:pPr>
    </w:p>
    <w:p w14:paraId="3F64C059" w14:textId="77777777" w:rsidR="001B72B4" w:rsidRPr="001B72B4" w:rsidRDefault="001B72B4" w:rsidP="001B72B4">
      <w:proofErr w:type="spellStart"/>
      <w:r w:rsidRPr="001B72B4">
        <w:t>def</w:t>
      </w:r>
      <w:proofErr w:type="spellEnd"/>
      <w:r w:rsidRPr="001B72B4">
        <w:t xml:space="preserve"> </w:t>
      </w:r>
      <w:proofErr w:type="spellStart"/>
      <w:r w:rsidRPr="001B72B4">
        <w:t>messages_api</w:t>
      </w:r>
      <w:proofErr w:type="spellEnd"/>
      <w:r w:rsidRPr="001B72B4">
        <w:t>(</w:t>
      </w:r>
      <w:proofErr w:type="spellStart"/>
      <w:r w:rsidRPr="001B72B4">
        <w:t>request</w:t>
      </w:r>
      <w:proofErr w:type="spellEnd"/>
      <w:r w:rsidRPr="001B72B4">
        <w:t>):</w:t>
      </w:r>
    </w:p>
    <w:p w14:paraId="1733F38C" w14:textId="77777777" w:rsidR="001B72B4" w:rsidRPr="001B72B4" w:rsidRDefault="001B72B4" w:rsidP="001B72B4">
      <w:r w:rsidRPr="001B72B4">
        <w:t xml:space="preserve">    # opcional: </w:t>
      </w:r>
      <w:proofErr w:type="gramStart"/>
      <w:r w:rsidRPr="001B72B4">
        <w:t>soportar ?</w:t>
      </w:r>
      <w:proofErr w:type="spellStart"/>
      <w:r w:rsidRPr="001B72B4">
        <w:t>after</w:t>
      </w:r>
      <w:proofErr w:type="gramEnd"/>
      <w:r w:rsidRPr="001B72B4">
        <w:t>_id</w:t>
      </w:r>
      <w:proofErr w:type="spellEnd"/>
      <w:r w:rsidRPr="001B72B4">
        <w:t>=</w:t>
      </w:r>
      <w:proofErr w:type="spellStart"/>
      <w:r w:rsidRPr="001B72B4">
        <w:t>nnn</w:t>
      </w:r>
      <w:proofErr w:type="spellEnd"/>
      <w:r w:rsidRPr="001B72B4">
        <w:t xml:space="preserve"> para solo devolver nuevos</w:t>
      </w:r>
    </w:p>
    <w:p w14:paraId="3F12F3D6" w14:textId="77777777" w:rsidR="001B72B4" w:rsidRPr="001B72B4" w:rsidRDefault="001B72B4" w:rsidP="001B72B4">
      <w:pPr>
        <w:rPr>
          <w:lang w:val="en-US"/>
        </w:rPr>
      </w:pPr>
      <w:r w:rsidRPr="001B72B4">
        <w:t xml:space="preserve">    </w:t>
      </w:r>
      <w:r w:rsidRPr="001B72B4">
        <w:rPr>
          <w:lang w:val="en-US"/>
        </w:rPr>
        <w:t xml:space="preserve">after = </w:t>
      </w:r>
      <w:proofErr w:type="spellStart"/>
      <w:r w:rsidRPr="001B72B4">
        <w:rPr>
          <w:lang w:val="en-US"/>
        </w:rPr>
        <w:t>request.GET.get</w:t>
      </w:r>
      <w:proofErr w:type="spellEnd"/>
      <w:r w:rsidRPr="001B72B4">
        <w:rPr>
          <w:lang w:val="en-US"/>
        </w:rPr>
        <w:t>("</w:t>
      </w:r>
      <w:proofErr w:type="spellStart"/>
      <w:r w:rsidRPr="001B72B4">
        <w:rPr>
          <w:lang w:val="en-US"/>
        </w:rPr>
        <w:t>after_id</w:t>
      </w:r>
      <w:proofErr w:type="spellEnd"/>
      <w:r w:rsidRPr="001B72B4">
        <w:rPr>
          <w:lang w:val="en-US"/>
        </w:rPr>
        <w:t>")</w:t>
      </w:r>
    </w:p>
    <w:p w14:paraId="55213880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spellStart"/>
      <w:r w:rsidRPr="001B72B4">
        <w:rPr>
          <w:lang w:val="en-US"/>
        </w:rPr>
        <w:t>qs</w:t>
      </w:r>
      <w:proofErr w:type="spellEnd"/>
      <w:r w:rsidRPr="001B72B4">
        <w:rPr>
          <w:lang w:val="en-US"/>
        </w:rPr>
        <w:t xml:space="preserve"> = </w:t>
      </w:r>
      <w:proofErr w:type="spellStart"/>
      <w:proofErr w:type="gramStart"/>
      <w:r w:rsidRPr="001B72B4">
        <w:rPr>
          <w:lang w:val="en-US"/>
        </w:rPr>
        <w:t>ChatMessage.objects.all</w:t>
      </w:r>
      <w:proofErr w:type="spellEnd"/>
      <w:r w:rsidRPr="001B72B4">
        <w:rPr>
          <w:lang w:val="en-US"/>
        </w:rPr>
        <w:t>(</w:t>
      </w:r>
      <w:proofErr w:type="gramEnd"/>
      <w:r w:rsidRPr="001B72B4">
        <w:rPr>
          <w:lang w:val="en-US"/>
        </w:rPr>
        <w:t>)</w:t>
      </w:r>
    </w:p>
    <w:p w14:paraId="7681659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if after:</w:t>
      </w:r>
    </w:p>
    <w:p w14:paraId="5D22F239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</w:t>
      </w:r>
      <w:proofErr w:type="spellStart"/>
      <w:r w:rsidRPr="001B72B4">
        <w:rPr>
          <w:lang w:val="en-US"/>
        </w:rPr>
        <w:t>qs</w:t>
      </w:r>
      <w:proofErr w:type="spellEnd"/>
      <w:r w:rsidRPr="001B72B4">
        <w:rPr>
          <w:lang w:val="en-US"/>
        </w:rPr>
        <w:t xml:space="preserve"> = </w:t>
      </w:r>
      <w:proofErr w:type="spellStart"/>
      <w:proofErr w:type="gramStart"/>
      <w:r w:rsidRPr="001B72B4">
        <w:rPr>
          <w:lang w:val="en-US"/>
        </w:rPr>
        <w:t>qs.filter</w:t>
      </w:r>
      <w:proofErr w:type="spellEnd"/>
      <w:proofErr w:type="gramEnd"/>
      <w:r w:rsidRPr="001B72B4">
        <w:rPr>
          <w:lang w:val="en-US"/>
        </w:rPr>
        <w:t>(id__</w:t>
      </w:r>
      <w:proofErr w:type="spellStart"/>
      <w:r w:rsidRPr="001B72B4">
        <w:rPr>
          <w:lang w:val="en-US"/>
        </w:rPr>
        <w:t>gt</w:t>
      </w:r>
      <w:proofErr w:type="spellEnd"/>
      <w:r w:rsidRPr="001B72B4">
        <w:rPr>
          <w:lang w:val="en-US"/>
        </w:rPr>
        <w:t>=int(after))</w:t>
      </w:r>
    </w:p>
    <w:p w14:paraId="20B36088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spellStart"/>
      <w:r w:rsidRPr="001B72B4">
        <w:rPr>
          <w:lang w:val="en-US"/>
        </w:rPr>
        <w:t>msgs</w:t>
      </w:r>
      <w:proofErr w:type="spellEnd"/>
      <w:r w:rsidRPr="001B72B4">
        <w:rPr>
          <w:lang w:val="en-US"/>
        </w:rPr>
        <w:t xml:space="preserve"> = [{"id": m.id, "user": </w:t>
      </w:r>
      <w:proofErr w:type="spellStart"/>
      <w:r w:rsidRPr="001B72B4">
        <w:rPr>
          <w:lang w:val="en-US"/>
        </w:rPr>
        <w:t>m.</w:t>
      </w:r>
      <w:proofErr w:type="gramStart"/>
      <w:r w:rsidRPr="001B72B4">
        <w:rPr>
          <w:lang w:val="en-US"/>
        </w:rPr>
        <w:t>user.username</w:t>
      </w:r>
      <w:proofErr w:type="spellEnd"/>
      <w:proofErr w:type="gramEnd"/>
      <w:r w:rsidRPr="001B72B4">
        <w:rPr>
          <w:lang w:val="en-US"/>
        </w:rPr>
        <w:t xml:space="preserve"> if </w:t>
      </w:r>
      <w:proofErr w:type="spellStart"/>
      <w:r w:rsidRPr="001B72B4">
        <w:rPr>
          <w:lang w:val="en-US"/>
        </w:rPr>
        <w:t>m.user</w:t>
      </w:r>
      <w:proofErr w:type="spellEnd"/>
      <w:r w:rsidRPr="001B72B4">
        <w:rPr>
          <w:lang w:val="en-US"/>
        </w:rPr>
        <w:t xml:space="preserve"> else "Anon", "text": </w:t>
      </w:r>
      <w:proofErr w:type="spellStart"/>
      <w:r w:rsidRPr="001B72B4">
        <w:rPr>
          <w:lang w:val="en-US"/>
        </w:rPr>
        <w:t>m.text</w:t>
      </w:r>
      <w:proofErr w:type="spellEnd"/>
      <w:r w:rsidRPr="001B72B4">
        <w:rPr>
          <w:lang w:val="en-US"/>
        </w:rPr>
        <w:t>, "</w:t>
      </w:r>
      <w:proofErr w:type="spellStart"/>
      <w:r w:rsidRPr="001B72B4">
        <w:rPr>
          <w:lang w:val="en-US"/>
        </w:rPr>
        <w:t>created_at</w:t>
      </w:r>
      <w:proofErr w:type="spellEnd"/>
      <w:r w:rsidRPr="001B72B4">
        <w:rPr>
          <w:lang w:val="en-US"/>
        </w:rPr>
        <w:t xml:space="preserve">": </w:t>
      </w:r>
      <w:proofErr w:type="spellStart"/>
      <w:r w:rsidRPr="001B72B4">
        <w:rPr>
          <w:lang w:val="en-US"/>
        </w:rPr>
        <w:t>m.created_at.isoformat</w:t>
      </w:r>
      <w:proofErr w:type="spellEnd"/>
      <w:r w:rsidRPr="001B72B4">
        <w:rPr>
          <w:lang w:val="en-US"/>
        </w:rPr>
        <w:t xml:space="preserve">()} </w:t>
      </w:r>
      <w:proofErr w:type="spellStart"/>
      <w:r w:rsidRPr="001B72B4">
        <w:rPr>
          <w:lang w:val="en-US"/>
        </w:rPr>
        <w:t>for m</w:t>
      </w:r>
      <w:proofErr w:type="spellEnd"/>
      <w:r w:rsidRPr="001B72B4">
        <w:rPr>
          <w:lang w:val="en-US"/>
        </w:rPr>
        <w:t xml:space="preserve"> in </w:t>
      </w:r>
      <w:proofErr w:type="spellStart"/>
      <w:r w:rsidRPr="001B72B4">
        <w:rPr>
          <w:lang w:val="en-US"/>
        </w:rPr>
        <w:t>qs</w:t>
      </w:r>
      <w:proofErr w:type="spellEnd"/>
      <w:r w:rsidRPr="001B72B4">
        <w:rPr>
          <w:lang w:val="en-US"/>
        </w:rPr>
        <w:t>]</w:t>
      </w:r>
    </w:p>
    <w:p w14:paraId="1C8B037F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return </w:t>
      </w:r>
      <w:proofErr w:type="spellStart"/>
      <w:proofErr w:type="gramStart"/>
      <w:r w:rsidRPr="001B72B4">
        <w:rPr>
          <w:lang w:val="en-US"/>
        </w:rPr>
        <w:t>JsonResponse</w:t>
      </w:r>
      <w:proofErr w:type="spellEnd"/>
      <w:r w:rsidRPr="001B72B4">
        <w:rPr>
          <w:lang w:val="en-US"/>
        </w:rPr>
        <w:t>(</w:t>
      </w:r>
      <w:proofErr w:type="gramEnd"/>
      <w:r w:rsidRPr="001B72B4">
        <w:rPr>
          <w:lang w:val="en-US"/>
        </w:rPr>
        <w:t xml:space="preserve">{"messages": </w:t>
      </w:r>
      <w:proofErr w:type="spellStart"/>
      <w:r w:rsidRPr="001B72B4">
        <w:rPr>
          <w:lang w:val="en-US"/>
        </w:rPr>
        <w:t>msgs</w:t>
      </w:r>
      <w:proofErr w:type="spellEnd"/>
      <w:r w:rsidRPr="001B72B4">
        <w:rPr>
          <w:lang w:val="en-US"/>
        </w:rPr>
        <w:t>})</w:t>
      </w:r>
    </w:p>
    <w:p w14:paraId="1C11DA8F" w14:textId="77777777" w:rsidR="001B72B4" w:rsidRPr="001B72B4" w:rsidRDefault="001B72B4" w:rsidP="001B72B4">
      <w:pPr>
        <w:rPr>
          <w:lang w:val="en-US"/>
        </w:rPr>
      </w:pPr>
    </w:p>
    <w:p w14:paraId="73FA54FF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lastRenderedPageBreak/>
        <w:t>@require_POST</w:t>
      </w:r>
    </w:p>
    <w:p w14:paraId="659BAB8D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def </w:t>
      </w:r>
      <w:proofErr w:type="spellStart"/>
      <w:r w:rsidRPr="001B72B4">
        <w:rPr>
          <w:lang w:val="en-US"/>
        </w:rPr>
        <w:t>post_message_api</w:t>
      </w:r>
      <w:proofErr w:type="spellEnd"/>
      <w:r w:rsidRPr="001B72B4">
        <w:rPr>
          <w:lang w:val="en-US"/>
        </w:rPr>
        <w:t>(request):</w:t>
      </w:r>
    </w:p>
    <w:p w14:paraId="2011363D" w14:textId="77777777" w:rsidR="001B72B4" w:rsidRPr="001B72B4" w:rsidRDefault="001B72B4" w:rsidP="001B72B4">
      <w:r w:rsidRPr="001B72B4">
        <w:rPr>
          <w:lang w:val="en-US"/>
        </w:rPr>
        <w:t xml:space="preserve">    </w:t>
      </w:r>
      <w:r w:rsidRPr="001B72B4">
        <w:t xml:space="preserve"># Usar autenticación si </w:t>
      </w:r>
      <w:proofErr w:type="spellStart"/>
      <w:r w:rsidRPr="001B72B4">
        <w:t>querés</w:t>
      </w:r>
      <w:proofErr w:type="spellEnd"/>
      <w:r w:rsidRPr="001B72B4">
        <w:t xml:space="preserve"> solo </w:t>
      </w:r>
      <w:proofErr w:type="spellStart"/>
      <w:r w:rsidRPr="001B72B4">
        <w:t>logueados</w:t>
      </w:r>
      <w:proofErr w:type="spellEnd"/>
      <w:r w:rsidRPr="001B72B4">
        <w:t xml:space="preserve">; aquí permitimos </w:t>
      </w:r>
      <w:proofErr w:type="spellStart"/>
      <w:r w:rsidRPr="001B72B4">
        <w:t>anon</w:t>
      </w:r>
      <w:proofErr w:type="spellEnd"/>
      <w:r w:rsidRPr="001B72B4">
        <w:t xml:space="preserve"> también</w:t>
      </w:r>
    </w:p>
    <w:p w14:paraId="4F5A78DB" w14:textId="77777777" w:rsidR="001B72B4" w:rsidRPr="001B72B4" w:rsidRDefault="001B72B4" w:rsidP="001B72B4">
      <w:pPr>
        <w:rPr>
          <w:lang w:val="en-US"/>
        </w:rPr>
      </w:pPr>
      <w:r w:rsidRPr="001B72B4">
        <w:t xml:space="preserve">    </w:t>
      </w:r>
      <w:r w:rsidRPr="001B72B4">
        <w:rPr>
          <w:lang w:val="en-US"/>
        </w:rPr>
        <w:t xml:space="preserve">user = </w:t>
      </w:r>
      <w:proofErr w:type="spellStart"/>
      <w:r w:rsidRPr="001B72B4">
        <w:rPr>
          <w:lang w:val="en-US"/>
        </w:rPr>
        <w:t>request.user</w:t>
      </w:r>
      <w:proofErr w:type="spellEnd"/>
      <w:r w:rsidRPr="001B72B4">
        <w:rPr>
          <w:lang w:val="en-US"/>
        </w:rPr>
        <w:t xml:space="preserve"> if </w:t>
      </w:r>
      <w:proofErr w:type="spellStart"/>
      <w:r w:rsidRPr="001B72B4">
        <w:rPr>
          <w:lang w:val="en-US"/>
        </w:rPr>
        <w:t>request.user.is_authenticated</w:t>
      </w:r>
      <w:proofErr w:type="spellEnd"/>
      <w:r w:rsidRPr="001B72B4">
        <w:rPr>
          <w:lang w:val="en-US"/>
        </w:rPr>
        <w:t xml:space="preserve"> else None</w:t>
      </w:r>
    </w:p>
    <w:p w14:paraId="5CDB5A53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text = </w:t>
      </w:r>
      <w:proofErr w:type="spellStart"/>
      <w:r w:rsidRPr="001B72B4">
        <w:rPr>
          <w:lang w:val="en-US"/>
        </w:rPr>
        <w:t>request.POST.get</w:t>
      </w:r>
      <w:proofErr w:type="spellEnd"/>
      <w:r w:rsidRPr="001B72B4">
        <w:rPr>
          <w:lang w:val="en-US"/>
        </w:rPr>
        <w:t>("text",""</w:t>
      </w:r>
      <w:proofErr w:type="gramStart"/>
      <w:r w:rsidRPr="001B72B4">
        <w:rPr>
          <w:lang w:val="en-US"/>
        </w:rPr>
        <w:t>).strip</w:t>
      </w:r>
      <w:proofErr w:type="gramEnd"/>
      <w:r w:rsidRPr="001B72B4">
        <w:rPr>
          <w:lang w:val="en-US"/>
        </w:rPr>
        <w:t>()</w:t>
      </w:r>
    </w:p>
    <w:p w14:paraId="66250A27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if not text:</w:t>
      </w:r>
    </w:p>
    <w:p w14:paraId="36035881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return </w:t>
      </w:r>
      <w:proofErr w:type="spellStart"/>
      <w:proofErr w:type="gramStart"/>
      <w:r w:rsidRPr="001B72B4">
        <w:rPr>
          <w:lang w:val="en-US"/>
        </w:rPr>
        <w:t>JsonResponse</w:t>
      </w:r>
      <w:proofErr w:type="spellEnd"/>
      <w:r w:rsidRPr="001B72B4">
        <w:rPr>
          <w:lang w:val="en-US"/>
        </w:rPr>
        <w:t>(</w:t>
      </w:r>
      <w:proofErr w:type="gramEnd"/>
      <w:r w:rsidRPr="001B72B4">
        <w:rPr>
          <w:lang w:val="en-US"/>
        </w:rPr>
        <w:t>{"error": "empty"}, status=400)</w:t>
      </w:r>
    </w:p>
    <w:p w14:paraId="39671AA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m = </w:t>
      </w:r>
      <w:proofErr w:type="spellStart"/>
      <w:proofErr w:type="gramStart"/>
      <w:r w:rsidRPr="001B72B4">
        <w:rPr>
          <w:lang w:val="en-US"/>
        </w:rPr>
        <w:t>ChatMessage.objects.create</w:t>
      </w:r>
      <w:proofErr w:type="spellEnd"/>
      <w:proofErr w:type="gramEnd"/>
      <w:r w:rsidRPr="001B72B4">
        <w:rPr>
          <w:lang w:val="en-US"/>
        </w:rPr>
        <w:t>(user=user, text=text)</w:t>
      </w:r>
    </w:p>
    <w:p w14:paraId="4375CDE2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return </w:t>
      </w:r>
      <w:proofErr w:type="spellStart"/>
      <w:proofErr w:type="gramStart"/>
      <w:r w:rsidRPr="001B72B4">
        <w:rPr>
          <w:lang w:val="en-US"/>
        </w:rPr>
        <w:t>JsonResponse</w:t>
      </w:r>
      <w:proofErr w:type="spellEnd"/>
      <w:r w:rsidRPr="001B72B4">
        <w:rPr>
          <w:lang w:val="en-US"/>
        </w:rPr>
        <w:t>(</w:t>
      </w:r>
      <w:proofErr w:type="gramEnd"/>
      <w:r w:rsidRPr="001B72B4">
        <w:rPr>
          <w:lang w:val="en-US"/>
        </w:rPr>
        <w:t>{"id": m.id, "</w:t>
      </w:r>
      <w:proofErr w:type="spellStart"/>
      <w:r w:rsidRPr="001B72B4">
        <w:rPr>
          <w:lang w:val="en-US"/>
        </w:rPr>
        <w:t>created_at</w:t>
      </w:r>
      <w:proofErr w:type="spellEnd"/>
      <w:r w:rsidRPr="001B72B4">
        <w:rPr>
          <w:lang w:val="en-US"/>
        </w:rPr>
        <w:t xml:space="preserve">": </w:t>
      </w:r>
      <w:proofErr w:type="spellStart"/>
      <w:r w:rsidRPr="001B72B4">
        <w:rPr>
          <w:lang w:val="en-US"/>
        </w:rPr>
        <w:t>m.created_at.isoformat</w:t>
      </w:r>
      <w:proofErr w:type="spellEnd"/>
      <w:r w:rsidRPr="001B72B4">
        <w:rPr>
          <w:lang w:val="en-US"/>
        </w:rPr>
        <w:t>()})</w:t>
      </w:r>
    </w:p>
    <w:p w14:paraId="19683BCF" w14:textId="77777777" w:rsidR="001B72B4" w:rsidRPr="00CD3153" w:rsidRDefault="001B72B4" w:rsidP="001B72B4">
      <w:pPr>
        <w:rPr>
          <w:b/>
          <w:bCs/>
          <w:lang w:val="en-US"/>
        </w:rPr>
      </w:pPr>
      <w:r w:rsidRPr="00CD3153">
        <w:rPr>
          <w:b/>
          <w:bCs/>
          <w:lang w:val="en-US"/>
        </w:rPr>
        <w:t>simple_chat/urls.py</w:t>
      </w:r>
    </w:p>
    <w:p w14:paraId="4ECB2C78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django.urls</w:t>
      </w:r>
      <w:proofErr w:type="spellEnd"/>
      <w:proofErr w:type="gramEnd"/>
      <w:r w:rsidRPr="001B72B4">
        <w:rPr>
          <w:lang w:val="en-US"/>
        </w:rPr>
        <w:t xml:space="preserve"> import path</w:t>
      </w:r>
    </w:p>
    <w:p w14:paraId="6375E13E" w14:textId="77777777" w:rsidR="001B72B4" w:rsidRPr="001B72B4" w:rsidRDefault="001B72B4" w:rsidP="001B72B4">
      <w:pPr>
        <w:rPr>
          <w:lang w:val="en-US"/>
        </w:rPr>
      </w:pPr>
      <w:proofErr w:type="gramStart"/>
      <w:r w:rsidRPr="001B72B4">
        <w:rPr>
          <w:lang w:val="en-US"/>
        </w:rPr>
        <w:t>from .</w:t>
      </w:r>
      <w:proofErr w:type="gramEnd"/>
      <w:r w:rsidRPr="001B72B4">
        <w:rPr>
          <w:lang w:val="en-US"/>
        </w:rPr>
        <w:t xml:space="preserve"> import views</w:t>
      </w:r>
    </w:p>
    <w:p w14:paraId="3C4EE5B5" w14:textId="77777777" w:rsidR="001B72B4" w:rsidRPr="001B72B4" w:rsidRDefault="001B72B4" w:rsidP="001B72B4">
      <w:pPr>
        <w:rPr>
          <w:lang w:val="en-US"/>
        </w:rPr>
      </w:pPr>
    </w:p>
    <w:p w14:paraId="39CF36F5" w14:textId="77777777" w:rsidR="001B72B4" w:rsidRPr="001B72B4" w:rsidRDefault="001B72B4" w:rsidP="001B72B4">
      <w:pPr>
        <w:rPr>
          <w:lang w:val="en-US"/>
        </w:rPr>
      </w:pPr>
      <w:proofErr w:type="spellStart"/>
      <w:r w:rsidRPr="001B72B4">
        <w:rPr>
          <w:lang w:val="en-US"/>
        </w:rPr>
        <w:t>app_name</w:t>
      </w:r>
      <w:proofErr w:type="spellEnd"/>
      <w:r w:rsidRPr="001B72B4">
        <w:rPr>
          <w:lang w:val="en-US"/>
        </w:rPr>
        <w:t xml:space="preserve"> = "</w:t>
      </w:r>
      <w:proofErr w:type="spellStart"/>
      <w:r w:rsidRPr="001B72B4">
        <w:rPr>
          <w:lang w:val="en-US"/>
        </w:rPr>
        <w:t>simple_chat</w:t>
      </w:r>
      <w:proofErr w:type="spellEnd"/>
      <w:r w:rsidRPr="001B72B4">
        <w:rPr>
          <w:lang w:val="en-US"/>
        </w:rPr>
        <w:t>"</w:t>
      </w:r>
    </w:p>
    <w:p w14:paraId="5D7C258D" w14:textId="77777777" w:rsidR="001B72B4" w:rsidRPr="001B72B4" w:rsidRDefault="001B72B4" w:rsidP="001B72B4">
      <w:pPr>
        <w:rPr>
          <w:lang w:val="en-US"/>
        </w:rPr>
      </w:pPr>
      <w:proofErr w:type="spellStart"/>
      <w:r w:rsidRPr="001B72B4">
        <w:rPr>
          <w:lang w:val="en-US"/>
        </w:rPr>
        <w:t>urlpatterns</w:t>
      </w:r>
      <w:proofErr w:type="spellEnd"/>
      <w:r w:rsidRPr="001B72B4">
        <w:rPr>
          <w:lang w:val="en-US"/>
        </w:rPr>
        <w:t xml:space="preserve"> = [</w:t>
      </w:r>
    </w:p>
    <w:p w14:paraId="7EB9762C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gramStart"/>
      <w:r w:rsidRPr="001B72B4">
        <w:rPr>
          <w:lang w:val="en-US"/>
        </w:rPr>
        <w:t>path(</w:t>
      </w:r>
      <w:proofErr w:type="gramEnd"/>
      <w:r w:rsidRPr="001B72B4">
        <w:rPr>
          <w:lang w:val="en-US"/>
        </w:rPr>
        <w:t xml:space="preserve">"", </w:t>
      </w:r>
      <w:proofErr w:type="spellStart"/>
      <w:r w:rsidRPr="001B72B4">
        <w:rPr>
          <w:lang w:val="en-US"/>
        </w:rPr>
        <w:t>views.chat_view</w:t>
      </w:r>
      <w:proofErr w:type="spellEnd"/>
      <w:r w:rsidRPr="001B72B4">
        <w:rPr>
          <w:lang w:val="en-US"/>
        </w:rPr>
        <w:t>, name="chat"),</w:t>
      </w:r>
    </w:p>
    <w:p w14:paraId="2BF78207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gramStart"/>
      <w:r w:rsidRPr="001B72B4">
        <w:rPr>
          <w:lang w:val="en-US"/>
        </w:rPr>
        <w:t>path(</w:t>
      </w:r>
      <w:proofErr w:type="gramEnd"/>
      <w:r w:rsidRPr="001B72B4">
        <w:rPr>
          <w:lang w:val="en-US"/>
        </w:rPr>
        <w:t>"</w:t>
      </w:r>
      <w:proofErr w:type="spellStart"/>
      <w:r w:rsidRPr="001B72B4">
        <w:rPr>
          <w:lang w:val="en-US"/>
        </w:rPr>
        <w:t>api</w:t>
      </w:r>
      <w:proofErr w:type="spellEnd"/>
      <w:r w:rsidRPr="001B72B4">
        <w:rPr>
          <w:lang w:val="en-US"/>
        </w:rPr>
        <w:t xml:space="preserve">/messages/", </w:t>
      </w:r>
      <w:proofErr w:type="spellStart"/>
      <w:r w:rsidRPr="001B72B4">
        <w:rPr>
          <w:lang w:val="en-US"/>
        </w:rPr>
        <w:t>views.messages_api</w:t>
      </w:r>
      <w:proofErr w:type="spellEnd"/>
      <w:r w:rsidRPr="001B72B4">
        <w:rPr>
          <w:lang w:val="en-US"/>
        </w:rPr>
        <w:t>, name="messages-</w:t>
      </w:r>
      <w:proofErr w:type="spellStart"/>
      <w:r w:rsidRPr="001B72B4">
        <w:rPr>
          <w:lang w:val="en-US"/>
        </w:rPr>
        <w:t>api</w:t>
      </w:r>
      <w:proofErr w:type="spellEnd"/>
      <w:r w:rsidRPr="001B72B4">
        <w:rPr>
          <w:lang w:val="en-US"/>
        </w:rPr>
        <w:t>"),</w:t>
      </w:r>
    </w:p>
    <w:p w14:paraId="51440CC0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gramStart"/>
      <w:r w:rsidRPr="001B72B4">
        <w:rPr>
          <w:lang w:val="en-US"/>
        </w:rPr>
        <w:t>path(</w:t>
      </w:r>
      <w:proofErr w:type="gramEnd"/>
      <w:r w:rsidRPr="001B72B4">
        <w:rPr>
          <w:lang w:val="en-US"/>
        </w:rPr>
        <w:t>"</w:t>
      </w:r>
      <w:proofErr w:type="spellStart"/>
      <w:r w:rsidRPr="001B72B4">
        <w:rPr>
          <w:lang w:val="en-US"/>
        </w:rPr>
        <w:t>api</w:t>
      </w:r>
      <w:proofErr w:type="spellEnd"/>
      <w:r w:rsidRPr="001B72B4">
        <w:rPr>
          <w:lang w:val="en-US"/>
        </w:rPr>
        <w:t xml:space="preserve">/post/", </w:t>
      </w:r>
      <w:proofErr w:type="spellStart"/>
      <w:r w:rsidRPr="001B72B4">
        <w:rPr>
          <w:lang w:val="en-US"/>
        </w:rPr>
        <w:t>views.post_message_api</w:t>
      </w:r>
      <w:proofErr w:type="spellEnd"/>
      <w:r w:rsidRPr="001B72B4">
        <w:rPr>
          <w:lang w:val="en-US"/>
        </w:rPr>
        <w:t>, name="post-</w:t>
      </w:r>
      <w:proofErr w:type="spellStart"/>
      <w:r w:rsidRPr="001B72B4">
        <w:rPr>
          <w:lang w:val="en-US"/>
        </w:rPr>
        <w:t>api</w:t>
      </w:r>
      <w:proofErr w:type="spellEnd"/>
      <w:r w:rsidRPr="001B72B4">
        <w:rPr>
          <w:lang w:val="en-US"/>
        </w:rPr>
        <w:t>"),</w:t>
      </w:r>
    </w:p>
    <w:p w14:paraId="3AAA0328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]</w:t>
      </w:r>
    </w:p>
    <w:p w14:paraId="2747F478" w14:textId="47984EA8" w:rsidR="001B72B4" w:rsidRPr="00CD3153" w:rsidRDefault="001B72B4" w:rsidP="001B72B4">
      <w:pPr>
        <w:rPr>
          <w:b/>
          <w:bCs/>
          <w:lang w:val="en-US"/>
        </w:rPr>
      </w:pPr>
      <w:r w:rsidRPr="00CD3153">
        <w:rPr>
          <w:b/>
          <w:bCs/>
          <w:lang w:val="en-US"/>
        </w:rPr>
        <w:t xml:space="preserve">Template </w:t>
      </w:r>
      <w:proofErr w:type="spellStart"/>
      <w:r w:rsidRPr="00CD3153">
        <w:rPr>
          <w:b/>
          <w:bCs/>
          <w:lang w:val="en-US"/>
        </w:rPr>
        <w:t>simple_chat</w:t>
      </w:r>
      <w:proofErr w:type="spellEnd"/>
      <w:r w:rsidRPr="00CD3153">
        <w:rPr>
          <w:b/>
          <w:bCs/>
          <w:lang w:val="en-US"/>
        </w:rPr>
        <w:t>/templates/</w:t>
      </w:r>
      <w:r w:rsidR="00B51C07" w:rsidRPr="00CD3153">
        <w:rPr>
          <w:b/>
          <w:bCs/>
          <w:lang w:val="en-US"/>
        </w:rPr>
        <w:t xml:space="preserve"> </w:t>
      </w:r>
      <w:r w:rsidRPr="00CD3153">
        <w:rPr>
          <w:b/>
          <w:bCs/>
          <w:lang w:val="en-US"/>
        </w:rPr>
        <w:t>chat.html</w:t>
      </w:r>
    </w:p>
    <w:p w14:paraId="0E7A586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{% extends "base.html" %}</w:t>
      </w:r>
    </w:p>
    <w:p w14:paraId="069DC208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{% block content %}</w:t>
      </w:r>
    </w:p>
    <w:p w14:paraId="6D296E3E" w14:textId="77777777" w:rsidR="001B72B4" w:rsidRPr="001B72B4" w:rsidRDefault="001B72B4" w:rsidP="001B72B4">
      <w:r w:rsidRPr="001B72B4">
        <w:t>&lt;h2&gt;Chat del Mercadito&lt;/h2&gt;</w:t>
      </w:r>
    </w:p>
    <w:p w14:paraId="69772959" w14:textId="77777777" w:rsidR="001B72B4" w:rsidRPr="001B72B4" w:rsidRDefault="001B72B4" w:rsidP="001B72B4"/>
    <w:p w14:paraId="1B7A19AB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&lt;div id="chat-box" style="height: 300px; </w:t>
      </w:r>
      <w:proofErr w:type="spellStart"/>
      <w:proofErr w:type="gramStart"/>
      <w:r w:rsidRPr="001B72B4">
        <w:rPr>
          <w:lang w:val="en-US"/>
        </w:rPr>
        <w:t>overflow:auto</w:t>
      </w:r>
      <w:proofErr w:type="spellEnd"/>
      <w:proofErr w:type="gramEnd"/>
      <w:r w:rsidRPr="001B72B4">
        <w:rPr>
          <w:lang w:val="en-US"/>
        </w:rPr>
        <w:t>; border:1px solid #ddd; padding:10px;"&gt;&lt;/div&gt;</w:t>
      </w:r>
    </w:p>
    <w:p w14:paraId="363782E6" w14:textId="77777777" w:rsidR="001B72B4" w:rsidRPr="001B72B4" w:rsidRDefault="001B72B4" w:rsidP="001B72B4">
      <w:pPr>
        <w:rPr>
          <w:lang w:val="en-US"/>
        </w:rPr>
      </w:pPr>
    </w:p>
    <w:p w14:paraId="0AA579DD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&lt;form id="chat-form"&gt;</w:t>
      </w:r>
    </w:p>
    <w:p w14:paraId="0940D1A1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{% </w:t>
      </w:r>
      <w:proofErr w:type="spellStart"/>
      <w:r w:rsidRPr="001B72B4">
        <w:rPr>
          <w:lang w:val="en-US"/>
        </w:rPr>
        <w:t>csrf_token</w:t>
      </w:r>
      <w:proofErr w:type="spellEnd"/>
      <w:r w:rsidRPr="001B72B4">
        <w:rPr>
          <w:lang w:val="en-US"/>
        </w:rPr>
        <w:t xml:space="preserve"> %}</w:t>
      </w:r>
    </w:p>
    <w:p w14:paraId="16B6C5C3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&lt;</w:t>
      </w:r>
      <w:proofErr w:type="spellStart"/>
      <w:r w:rsidRPr="001B72B4">
        <w:rPr>
          <w:lang w:val="en-US"/>
        </w:rPr>
        <w:t>textarea</w:t>
      </w:r>
      <w:proofErr w:type="spellEnd"/>
      <w:r w:rsidRPr="001B72B4">
        <w:rPr>
          <w:lang w:val="en-US"/>
        </w:rPr>
        <w:t xml:space="preserve"> id="chat-text" rows="2" style="width:100%"&gt;&lt;/</w:t>
      </w:r>
      <w:proofErr w:type="spellStart"/>
      <w:r w:rsidRPr="001B72B4">
        <w:rPr>
          <w:lang w:val="en-US"/>
        </w:rPr>
        <w:t>textarea</w:t>
      </w:r>
      <w:proofErr w:type="spellEnd"/>
      <w:r w:rsidRPr="001B72B4">
        <w:rPr>
          <w:lang w:val="en-US"/>
        </w:rPr>
        <w:t>&gt;</w:t>
      </w:r>
    </w:p>
    <w:p w14:paraId="7CCD8D1F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&lt;button type="submit" class="</w:t>
      </w:r>
      <w:proofErr w:type="spellStart"/>
      <w:r w:rsidRPr="001B72B4">
        <w:rPr>
          <w:lang w:val="en-US"/>
        </w:rPr>
        <w:t>btn</w:t>
      </w:r>
      <w:proofErr w:type="spellEnd"/>
      <w:r w:rsidRPr="001B72B4">
        <w:rPr>
          <w:lang w:val="en-US"/>
        </w:rPr>
        <w:t>-primary"&gt;</w:t>
      </w:r>
      <w:proofErr w:type="spellStart"/>
      <w:r w:rsidRPr="001B72B4">
        <w:rPr>
          <w:lang w:val="en-US"/>
        </w:rPr>
        <w:t>Enviar</w:t>
      </w:r>
      <w:proofErr w:type="spellEnd"/>
      <w:r w:rsidRPr="001B72B4">
        <w:rPr>
          <w:lang w:val="en-US"/>
        </w:rPr>
        <w:t>&lt;/button&gt;</w:t>
      </w:r>
    </w:p>
    <w:p w14:paraId="74ABE2CF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lastRenderedPageBreak/>
        <w:t>&lt;/form&gt;</w:t>
      </w:r>
    </w:p>
    <w:p w14:paraId="0129057B" w14:textId="77777777" w:rsidR="001B72B4" w:rsidRPr="001B72B4" w:rsidRDefault="001B72B4" w:rsidP="001B72B4">
      <w:pPr>
        <w:rPr>
          <w:lang w:val="en-US"/>
        </w:rPr>
      </w:pPr>
    </w:p>
    <w:p w14:paraId="1DC3F0EA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&lt;script&gt;</w:t>
      </w:r>
    </w:p>
    <w:p w14:paraId="00FE017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let </w:t>
      </w:r>
      <w:proofErr w:type="spellStart"/>
      <w:r w:rsidRPr="001B72B4">
        <w:rPr>
          <w:lang w:val="en-US"/>
        </w:rPr>
        <w:t>lastId</w:t>
      </w:r>
      <w:proofErr w:type="spellEnd"/>
      <w:r w:rsidRPr="001B72B4">
        <w:rPr>
          <w:lang w:val="en-US"/>
        </w:rPr>
        <w:t xml:space="preserve"> = 0;</w:t>
      </w:r>
    </w:p>
    <w:p w14:paraId="2B8A5FD9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const box = </w:t>
      </w:r>
      <w:proofErr w:type="spellStart"/>
      <w:proofErr w:type="gramStart"/>
      <w:r w:rsidRPr="001B72B4">
        <w:rPr>
          <w:lang w:val="en-US"/>
        </w:rPr>
        <w:t>document.getElementById</w:t>
      </w:r>
      <w:proofErr w:type="spellEnd"/>
      <w:proofErr w:type="gramEnd"/>
      <w:r w:rsidRPr="001B72B4">
        <w:rPr>
          <w:lang w:val="en-US"/>
        </w:rPr>
        <w:t>("chat-box");</w:t>
      </w:r>
    </w:p>
    <w:p w14:paraId="768BD977" w14:textId="77777777" w:rsidR="001B72B4" w:rsidRPr="001B72B4" w:rsidRDefault="001B72B4" w:rsidP="001B72B4">
      <w:pPr>
        <w:rPr>
          <w:lang w:val="en-US"/>
        </w:rPr>
      </w:pPr>
    </w:p>
    <w:p w14:paraId="6E229ED1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function </w:t>
      </w:r>
      <w:proofErr w:type="spellStart"/>
      <w:r w:rsidRPr="001B72B4">
        <w:rPr>
          <w:lang w:val="en-US"/>
        </w:rPr>
        <w:t>renderMessage</w:t>
      </w:r>
      <w:proofErr w:type="spellEnd"/>
      <w:r w:rsidRPr="001B72B4">
        <w:rPr>
          <w:lang w:val="en-US"/>
        </w:rPr>
        <w:t>(m</w:t>
      </w:r>
      <w:proofErr w:type="gramStart"/>
      <w:r w:rsidRPr="001B72B4">
        <w:rPr>
          <w:lang w:val="en-US"/>
        </w:rPr>
        <w:t>){</w:t>
      </w:r>
      <w:proofErr w:type="gramEnd"/>
    </w:p>
    <w:p w14:paraId="4133AA0B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const </w:t>
      </w:r>
      <w:proofErr w:type="spellStart"/>
      <w:r w:rsidRPr="001B72B4">
        <w:rPr>
          <w:lang w:val="en-US"/>
        </w:rPr>
        <w:t>el</w:t>
      </w:r>
      <w:proofErr w:type="spellEnd"/>
      <w:r w:rsidRPr="001B72B4">
        <w:rPr>
          <w:lang w:val="en-US"/>
        </w:rPr>
        <w:t xml:space="preserve"> = </w:t>
      </w:r>
      <w:proofErr w:type="spellStart"/>
      <w:proofErr w:type="gramStart"/>
      <w:r w:rsidRPr="001B72B4">
        <w:rPr>
          <w:lang w:val="en-US"/>
        </w:rPr>
        <w:t>document.createElement</w:t>
      </w:r>
      <w:proofErr w:type="spellEnd"/>
      <w:proofErr w:type="gramEnd"/>
      <w:r w:rsidRPr="001B72B4">
        <w:rPr>
          <w:lang w:val="en-US"/>
        </w:rPr>
        <w:t>("div");</w:t>
      </w:r>
    </w:p>
    <w:p w14:paraId="760F340C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</w:t>
      </w:r>
      <w:proofErr w:type="spellStart"/>
      <w:proofErr w:type="gramStart"/>
      <w:r w:rsidRPr="001B72B4">
        <w:rPr>
          <w:lang w:val="en-US"/>
        </w:rPr>
        <w:t>el.innerHTML</w:t>
      </w:r>
      <w:proofErr w:type="spellEnd"/>
      <w:proofErr w:type="gramEnd"/>
      <w:r w:rsidRPr="001B72B4">
        <w:rPr>
          <w:lang w:val="en-US"/>
        </w:rPr>
        <w:t xml:space="preserve"> = `&lt;strong&gt;${</w:t>
      </w:r>
      <w:proofErr w:type="spellStart"/>
      <w:r w:rsidRPr="001B72B4">
        <w:rPr>
          <w:lang w:val="en-US"/>
        </w:rPr>
        <w:t>m.user</w:t>
      </w:r>
      <w:proofErr w:type="spellEnd"/>
      <w:r w:rsidRPr="001B72B4">
        <w:rPr>
          <w:lang w:val="en-US"/>
        </w:rPr>
        <w:t>}&lt;/strong&gt;: ${</w:t>
      </w:r>
      <w:proofErr w:type="spellStart"/>
      <w:r w:rsidRPr="001B72B4">
        <w:rPr>
          <w:lang w:val="en-US"/>
        </w:rPr>
        <w:t>m.text</w:t>
      </w:r>
      <w:proofErr w:type="spellEnd"/>
      <w:r w:rsidRPr="001B72B4">
        <w:rPr>
          <w:lang w:val="en-US"/>
        </w:rPr>
        <w:t>} &lt;small style="color:#999"&gt;${new Date(</w:t>
      </w:r>
      <w:proofErr w:type="spellStart"/>
      <w:r w:rsidRPr="001B72B4">
        <w:rPr>
          <w:lang w:val="en-US"/>
        </w:rPr>
        <w:t>m.created_at</w:t>
      </w:r>
      <w:proofErr w:type="spellEnd"/>
      <w:r w:rsidRPr="001B72B4">
        <w:rPr>
          <w:lang w:val="en-US"/>
        </w:rPr>
        <w:t>).</w:t>
      </w:r>
      <w:proofErr w:type="spellStart"/>
      <w:r w:rsidRPr="001B72B4">
        <w:rPr>
          <w:lang w:val="en-US"/>
        </w:rPr>
        <w:t>toLocaleTimeString</w:t>
      </w:r>
      <w:proofErr w:type="spellEnd"/>
      <w:r w:rsidRPr="001B72B4">
        <w:rPr>
          <w:lang w:val="en-US"/>
        </w:rPr>
        <w:t>()}&lt;/small&gt;`;</w:t>
      </w:r>
    </w:p>
    <w:p w14:paraId="404C9836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</w:t>
      </w:r>
      <w:proofErr w:type="spellStart"/>
      <w:proofErr w:type="gramStart"/>
      <w:r w:rsidRPr="001B72B4">
        <w:rPr>
          <w:lang w:val="en-US"/>
        </w:rPr>
        <w:t>box.appendChild</w:t>
      </w:r>
      <w:proofErr w:type="spellEnd"/>
      <w:proofErr w:type="gramEnd"/>
      <w:r w:rsidRPr="001B72B4">
        <w:rPr>
          <w:lang w:val="en-US"/>
        </w:rPr>
        <w:t>(</w:t>
      </w:r>
      <w:proofErr w:type="spellStart"/>
      <w:r w:rsidRPr="001B72B4">
        <w:rPr>
          <w:lang w:val="en-US"/>
        </w:rPr>
        <w:t>el</w:t>
      </w:r>
      <w:proofErr w:type="spellEnd"/>
      <w:r w:rsidRPr="001B72B4">
        <w:rPr>
          <w:lang w:val="en-US"/>
        </w:rPr>
        <w:t>);</w:t>
      </w:r>
    </w:p>
    <w:p w14:paraId="5578202A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</w:t>
      </w:r>
      <w:proofErr w:type="spellStart"/>
      <w:proofErr w:type="gramStart"/>
      <w:r w:rsidRPr="001B72B4">
        <w:rPr>
          <w:lang w:val="en-US"/>
        </w:rPr>
        <w:t>box.scrollTop</w:t>
      </w:r>
      <w:proofErr w:type="spellEnd"/>
      <w:proofErr w:type="gramEnd"/>
      <w:r w:rsidRPr="001B72B4">
        <w:rPr>
          <w:lang w:val="en-US"/>
        </w:rPr>
        <w:t xml:space="preserve"> = </w:t>
      </w:r>
      <w:proofErr w:type="spellStart"/>
      <w:r w:rsidRPr="001B72B4">
        <w:rPr>
          <w:lang w:val="en-US"/>
        </w:rPr>
        <w:t>box.scrollHeight</w:t>
      </w:r>
      <w:proofErr w:type="spellEnd"/>
      <w:r w:rsidRPr="001B72B4">
        <w:rPr>
          <w:lang w:val="en-US"/>
        </w:rPr>
        <w:t>;</w:t>
      </w:r>
    </w:p>
    <w:p w14:paraId="7C76CF3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}</w:t>
      </w:r>
    </w:p>
    <w:p w14:paraId="74F8304B" w14:textId="77777777" w:rsidR="001B72B4" w:rsidRPr="001B72B4" w:rsidRDefault="001B72B4" w:rsidP="001B72B4">
      <w:pPr>
        <w:rPr>
          <w:lang w:val="en-US"/>
        </w:rPr>
      </w:pPr>
    </w:p>
    <w:p w14:paraId="706199D1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async function </w:t>
      </w:r>
      <w:proofErr w:type="gramStart"/>
      <w:r w:rsidRPr="001B72B4">
        <w:rPr>
          <w:lang w:val="en-US"/>
        </w:rPr>
        <w:t>poll(</w:t>
      </w:r>
      <w:proofErr w:type="gramEnd"/>
      <w:r w:rsidRPr="001B72B4">
        <w:rPr>
          <w:lang w:val="en-US"/>
        </w:rPr>
        <w:t>){</w:t>
      </w:r>
    </w:p>
    <w:p w14:paraId="6B56C868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const res = await </w:t>
      </w:r>
      <w:proofErr w:type="gramStart"/>
      <w:r w:rsidRPr="001B72B4">
        <w:rPr>
          <w:lang w:val="en-US"/>
        </w:rPr>
        <w:t>fetch(</w:t>
      </w:r>
      <w:proofErr w:type="gramEnd"/>
      <w:r w:rsidRPr="001B72B4">
        <w:rPr>
          <w:lang w:val="en-US"/>
        </w:rPr>
        <w:t xml:space="preserve">"{% </w:t>
      </w:r>
      <w:proofErr w:type="spellStart"/>
      <w:r w:rsidRPr="001B72B4">
        <w:rPr>
          <w:lang w:val="en-US"/>
        </w:rPr>
        <w:t>url</w:t>
      </w:r>
      <w:proofErr w:type="spellEnd"/>
      <w:r w:rsidRPr="001B72B4">
        <w:rPr>
          <w:lang w:val="en-US"/>
        </w:rPr>
        <w:t xml:space="preserve"> '</w:t>
      </w:r>
      <w:proofErr w:type="spellStart"/>
      <w:r w:rsidRPr="001B72B4">
        <w:rPr>
          <w:lang w:val="en-US"/>
        </w:rPr>
        <w:t>simple_chat:messages-api</w:t>
      </w:r>
      <w:proofErr w:type="spellEnd"/>
      <w:r w:rsidRPr="001B72B4">
        <w:rPr>
          <w:lang w:val="en-US"/>
        </w:rPr>
        <w:t>' %}?</w:t>
      </w:r>
      <w:proofErr w:type="spellStart"/>
      <w:r w:rsidRPr="001B72B4">
        <w:rPr>
          <w:lang w:val="en-US"/>
        </w:rPr>
        <w:t>after_id</w:t>
      </w:r>
      <w:proofErr w:type="spellEnd"/>
      <w:r w:rsidRPr="001B72B4">
        <w:rPr>
          <w:lang w:val="en-US"/>
        </w:rPr>
        <w:t xml:space="preserve">=" + </w:t>
      </w:r>
      <w:proofErr w:type="spellStart"/>
      <w:r w:rsidRPr="001B72B4">
        <w:rPr>
          <w:lang w:val="en-US"/>
        </w:rPr>
        <w:t>lastId</w:t>
      </w:r>
      <w:proofErr w:type="spellEnd"/>
      <w:r w:rsidRPr="001B72B4">
        <w:rPr>
          <w:lang w:val="en-US"/>
        </w:rPr>
        <w:t>);</w:t>
      </w:r>
    </w:p>
    <w:p w14:paraId="7B5323C1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const data = await </w:t>
      </w:r>
      <w:proofErr w:type="spellStart"/>
      <w:proofErr w:type="gramStart"/>
      <w:r w:rsidRPr="001B72B4">
        <w:rPr>
          <w:lang w:val="en-US"/>
        </w:rPr>
        <w:t>res.json</w:t>
      </w:r>
      <w:proofErr w:type="spellEnd"/>
      <w:proofErr w:type="gramEnd"/>
      <w:r w:rsidRPr="001B72B4">
        <w:rPr>
          <w:lang w:val="en-US"/>
        </w:rPr>
        <w:t>();</w:t>
      </w:r>
    </w:p>
    <w:p w14:paraId="3F8FAB8F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</w:t>
      </w:r>
      <w:proofErr w:type="spellStart"/>
      <w:proofErr w:type="gramStart"/>
      <w:r w:rsidRPr="001B72B4">
        <w:rPr>
          <w:lang w:val="en-US"/>
        </w:rPr>
        <w:t>data.messages</w:t>
      </w:r>
      <w:proofErr w:type="gramEnd"/>
      <w:r w:rsidRPr="001B72B4">
        <w:rPr>
          <w:lang w:val="en-US"/>
        </w:rPr>
        <w:t>.forEach</w:t>
      </w:r>
      <w:proofErr w:type="spellEnd"/>
      <w:r w:rsidRPr="001B72B4">
        <w:rPr>
          <w:lang w:val="en-US"/>
        </w:rPr>
        <w:t>(m =&gt; {</w:t>
      </w:r>
    </w:p>
    <w:p w14:paraId="05B55DF3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spellStart"/>
      <w:r w:rsidRPr="001B72B4">
        <w:rPr>
          <w:lang w:val="en-US"/>
        </w:rPr>
        <w:t>renderMessage</w:t>
      </w:r>
      <w:proofErr w:type="spellEnd"/>
      <w:r w:rsidRPr="001B72B4">
        <w:rPr>
          <w:lang w:val="en-US"/>
        </w:rPr>
        <w:t>(m);</w:t>
      </w:r>
    </w:p>
    <w:p w14:paraId="19E1F451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spellStart"/>
      <w:r w:rsidRPr="001B72B4">
        <w:rPr>
          <w:lang w:val="en-US"/>
        </w:rPr>
        <w:t>lastId</w:t>
      </w:r>
      <w:proofErr w:type="spellEnd"/>
      <w:r w:rsidRPr="001B72B4">
        <w:rPr>
          <w:lang w:val="en-US"/>
        </w:rPr>
        <w:t xml:space="preserve"> = </w:t>
      </w:r>
      <w:proofErr w:type="spellStart"/>
      <w:proofErr w:type="gramStart"/>
      <w:r w:rsidRPr="001B72B4">
        <w:rPr>
          <w:lang w:val="en-US"/>
        </w:rPr>
        <w:t>Math.max</w:t>
      </w:r>
      <w:proofErr w:type="spellEnd"/>
      <w:r w:rsidRPr="001B72B4">
        <w:rPr>
          <w:lang w:val="en-US"/>
        </w:rPr>
        <w:t>(</w:t>
      </w:r>
      <w:proofErr w:type="spellStart"/>
      <w:proofErr w:type="gramEnd"/>
      <w:r w:rsidRPr="001B72B4">
        <w:rPr>
          <w:lang w:val="en-US"/>
        </w:rPr>
        <w:t>lastId</w:t>
      </w:r>
      <w:proofErr w:type="spellEnd"/>
      <w:r w:rsidRPr="001B72B4">
        <w:rPr>
          <w:lang w:val="en-US"/>
        </w:rPr>
        <w:t>, m.id);</w:t>
      </w:r>
    </w:p>
    <w:p w14:paraId="0C669461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});</w:t>
      </w:r>
    </w:p>
    <w:p w14:paraId="5657159E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}</w:t>
      </w:r>
    </w:p>
    <w:p w14:paraId="65E53A12" w14:textId="77777777" w:rsidR="001B72B4" w:rsidRPr="001B72B4" w:rsidRDefault="001B72B4" w:rsidP="001B72B4">
      <w:pPr>
        <w:rPr>
          <w:lang w:val="en-US"/>
        </w:rPr>
      </w:pPr>
      <w:proofErr w:type="spellStart"/>
      <w:proofErr w:type="gramStart"/>
      <w:r w:rsidRPr="001B72B4">
        <w:rPr>
          <w:lang w:val="en-US"/>
        </w:rPr>
        <w:t>setInterval</w:t>
      </w:r>
      <w:proofErr w:type="spellEnd"/>
      <w:r w:rsidRPr="001B72B4">
        <w:rPr>
          <w:lang w:val="en-US"/>
        </w:rPr>
        <w:t>(</w:t>
      </w:r>
      <w:proofErr w:type="gramEnd"/>
      <w:r w:rsidRPr="001B72B4">
        <w:rPr>
          <w:lang w:val="en-US"/>
        </w:rPr>
        <w:t xml:space="preserve">poll, 3000); // </w:t>
      </w:r>
      <w:proofErr w:type="spellStart"/>
      <w:r w:rsidRPr="001B72B4">
        <w:rPr>
          <w:lang w:val="en-US"/>
        </w:rPr>
        <w:t>cada</w:t>
      </w:r>
      <w:proofErr w:type="spellEnd"/>
      <w:r w:rsidRPr="001B72B4">
        <w:rPr>
          <w:lang w:val="en-US"/>
        </w:rPr>
        <w:t xml:space="preserve"> 3s</w:t>
      </w:r>
    </w:p>
    <w:p w14:paraId="25F19F0E" w14:textId="77777777" w:rsidR="001B72B4" w:rsidRPr="001B72B4" w:rsidRDefault="001B72B4" w:rsidP="001B72B4">
      <w:pPr>
        <w:rPr>
          <w:lang w:val="en-US"/>
        </w:rPr>
      </w:pPr>
      <w:proofErr w:type="gramStart"/>
      <w:r w:rsidRPr="001B72B4">
        <w:rPr>
          <w:lang w:val="en-US"/>
        </w:rPr>
        <w:t>poll(</w:t>
      </w:r>
      <w:proofErr w:type="gramEnd"/>
      <w:r w:rsidRPr="001B72B4">
        <w:rPr>
          <w:lang w:val="en-US"/>
        </w:rPr>
        <w:t>);</w:t>
      </w:r>
    </w:p>
    <w:p w14:paraId="416F9FBF" w14:textId="77777777" w:rsidR="001B72B4" w:rsidRPr="001B72B4" w:rsidRDefault="001B72B4" w:rsidP="001B72B4">
      <w:pPr>
        <w:rPr>
          <w:lang w:val="en-US"/>
        </w:rPr>
      </w:pPr>
    </w:p>
    <w:p w14:paraId="72503D0C" w14:textId="77777777" w:rsidR="001B72B4" w:rsidRPr="001B72B4" w:rsidRDefault="001B72B4" w:rsidP="001B72B4">
      <w:pPr>
        <w:rPr>
          <w:lang w:val="en-US"/>
        </w:rPr>
      </w:pPr>
      <w:proofErr w:type="spellStart"/>
      <w:proofErr w:type="gramStart"/>
      <w:r w:rsidRPr="001B72B4">
        <w:rPr>
          <w:lang w:val="en-US"/>
        </w:rPr>
        <w:t>document.getElementById</w:t>
      </w:r>
      <w:proofErr w:type="spellEnd"/>
      <w:proofErr w:type="gramEnd"/>
      <w:r w:rsidRPr="001B72B4">
        <w:rPr>
          <w:lang w:val="en-US"/>
        </w:rPr>
        <w:t>("chat-form").</w:t>
      </w:r>
      <w:proofErr w:type="spellStart"/>
      <w:r w:rsidRPr="001B72B4">
        <w:rPr>
          <w:lang w:val="en-US"/>
        </w:rPr>
        <w:t>addEventListener</w:t>
      </w:r>
      <w:proofErr w:type="spellEnd"/>
      <w:r w:rsidRPr="001B72B4">
        <w:rPr>
          <w:lang w:val="en-US"/>
        </w:rPr>
        <w:t>("submit", async (e)=&gt;{</w:t>
      </w:r>
    </w:p>
    <w:p w14:paraId="0B42ED53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</w:t>
      </w:r>
      <w:proofErr w:type="spellStart"/>
      <w:proofErr w:type="gramStart"/>
      <w:r w:rsidRPr="001B72B4">
        <w:rPr>
          <w:lang w:val="en-US"/>
        </w:rPr>
        <w:t>e.preventDefault</w:t>
      </w:r>
      <w:proofErr w:type="spellEnd"/>
      <w:proofErr w:type="gramEnd"/>
      <w:r w:rsidRPr="001B72B4">
        <w:rPr>
          <w:lang w:val="en-US"/>
        </w:rPr>
        <w:t>();</w:t>
      </w:r>
    </w:p>
    <w:p w14:paraId="2197354A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const text = </w:t>
      </w:r>
      <w:proofErr w:type="spellStart"/>
      <w:proofErr w:type="gramStart"/>
      <w:r w:rsidRPr="001B72B4">
        <w:rPr>
          <w:lang w:val="en-US"/>
        </w:rPr>
        <w:t>document.getElementById</w:t>
      </w:r>
      <w:proofErr w:type="spellEnd"/>
      <w:proofErr w:type="gramEnd"/>
      <w:r w:rsidRPr="001B72B4">
        <w:rPr>
          <w:lang w:val="en-US"/>
        </w:rPr>
        <w:t>("chat-text").value;</w:t>
      </w:r>
    </w:p>
    <w:p w14:paraId="40E40AD6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if </w:t>
      </w:r>
      <w:proofErr w:type="gramStart"/>
      <w:r w:rsidRPr="001B72B4">
        <w:rPr>
          <w:lang w:val="en-US"/>
        </w:rPr>
        <w:t>(!</w:t>
      </w:r>
      <w:proofErr w:type="spellStart"/>
      <w:r w:rsidRPr="001B72B4">
        <w:rPr>
          <w:lang w:val="en-US"/>
        </w:rPr>
        <w:t>text</w:t>
      </w:r>
      <w:proofErr w:type="gramEnd"/>
      <w:r w:rsidRPr="001B72B4">
        <w:rPr>
          <w:lang w:val="en-US"/>
        </w:rPr>
        <w:t>.trim</w:t>
      </w:r>
      <w:proofErr w:type="spellEnd"/>
      <w:r w:rsidRPr="001B72B4">
        <w:rPr>
          <w:lang w:val="en-US"/>
        </w:rPr>
        <w:t>()) return;</w:t>
      </w:r>
    </w:p>
    <w:p w14:paraId="07807B01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const form = new </w:t>
      </w:r>
      <w:proofErr w:type="spellStart"/>
      <w:proofErr w:type="gramStart"/>
      <w:r w:rsidRPr="001B72B4">
        <w:rPr>
          <w:lang w:val="en-US"/>
        </w:rPr>
        <w:t>FormData</w:t>
      </w:r>
      <w:proofErr w:type="spellEnd"/>
      <w:r w:rsidRPr="001B72B4">
        <w:rPr>
          <w:lang w:val="en-US"/>
        </w:rPr>
        <w:t>(</w:t>
      </w:r>
      <w:proofErr w:type="gramEnd"/>
      <w:r w:rsidRPr="001B72B4">
        <w:rPr>
          <w:lang w:val="en-US"/>
        </w:rPr>
        <w:t>);</w:t>
      </w:r>
    </w:p>
    <w:p w14:paraId="66FB7EDF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</w:t>
      </w:r>
      <w:proofErr w:type="spellStart"/>
      <w:proofErr w:type="gramStart"/>
      <w:r w:rsidRPr="001B72B4">
        <w:rPr>
          <w:lang w:val="en-US"/>
        </w:rPr>
        <w:t>form.append</w:t>
      </w:r>
      <w:proofErr w:type="spellEnd"/>
      <w:proofErr w:type="gramEnd"/>
      <w:r w:rsidRPr="001B72B4">
        <w:rPr>
          <w:lang w:val="en-US"/>
        </w:rPr>
        <w:t>("text", text);</w:t>
      </w:r>
    </w:p>
    <w:p w14:paraId="593F22FA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lastRenderedPageBreak/>
        <w:t xml:space="preserve">  </w:t>
      </w:r>
      <w:proofErr w:type="spellStart"/>
      <w:proofErr w:type="gramStart"/>
      <w:r w:rsidRPr="001B72B4">
        <w:rPr>
          <w:lang w:val="en-US"/>
        </w:rPr>
        <w:t>form.append</w:t>
      </w:r>
      <w:proofErr w:type="spellEnd"/>
      <w:proofErr w:type="gramEnd"/>
      <w:r w:rsidRPr="001B72B4">
        <w:rPr>
          <w:lang w:val="en-US"/>
        </w:rPr>
        <w:t>("</w:t>
      </w:r>
      <w:proofErr w:type="spellStart"/>
      <w:r w:rsidRPr="001B72B4">
        <w:rPr>
          <w:lang w:val="en-US"/>
        </w:rPr>
        <w:t>csrfmiddlewaretoken</w:t>
      </w:r>
      <w:proofErr w:type="spellEnd"/>
      <w:r w:rsidRPr="001B72B4">
        <w:rPr>
          <w:lang w:val="en-US"/>
        </w:rPr>
        <w:t xml:space="preserve">", </w:t>
      </w:r>
      <w:proofErr w:type="spellStart"/>
      <w:r w:rsidRPr="001B72B4">
        <w:rPr>
          <w:lang w:val="en-US"/>
        </w:rPr>
        <w:t>document.querySelector</w:t>
      </w:r>
      <w:proofErr w:type="spellEnd"/>
      <w:r w:rsidRPr="001B72B4">
        <w:rPr>
          <w:lang w:val="en-US"/>
        </w:rPr>
        <w:t>('[name=</w:t>
      </w:r>
      <w:proofErr w:type="spellStart"/>
      <w:r w:rsidRPr="001B72B4">
        <w:rPr>
          <w:lang w:val="en-US"/>
        </w:rPr>
        <w:t>csrfmiddlewaretoken</w:t>
      </w:r>
      <w:proofErr w:type="spellEnd"/>
      <w:r w:rsidRPr="001B72B4">
        <w:rPr>
          <w:lang w:val="en-US"/>
        </w:rPr>
        <w:t>]').value);</w:t>
      </w:r>
    </w:p>
    <w:p w14:paraId="662DB539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const resp = await </w:t>
      </w:r>
      <w:proofErr w:type="gramStart"/>
      <w:r w:rsidRPr="001B72B4">
        <w:rPr>
          <w:lang w:val="en-US"/>
        </w:rPr>
        <w:t>fetch(</w:t>
      </w:r>
      <w:proofErr w:type="gramEnd"/>
      <w:r w:rsidRPr="001B72B4">
        <w:rPr>
          <w:lang w:val="en-US"/>
        </w:rPr>
        <w:t xml:space="preserve">"{% </w:t>
      </w:r>
      <w:proofErr w:type="spellStart"/>
      <w:r w:rsidRPr="001B72B4">
        <w:rPr>
          <w:lang w:val="en-US"/>
        </w:rPr>
        <w:t>url</w:t>
      </w:r>
      <w:proofErr w:type="spellEnd"/>
      <w:r w:rsidRPr="001B72B4">
        <w:rPr>
          <w:lang w:val="en-US"/>
        </w:rPr>
        <w:t xml:space="preserve"> '</w:t>
      </w:r>
      <w:proofErr w:type="spellStart"/>
      <w:r w:rsidRPr="001B72B4">
        <w:rPr>
          <w:lang w:val="en-US"/>
        </w:rPr>
        <w:t>simple_chat:post-api</w:t>
      </w:r>
      <w:proofErr w:type="spellEnd"/>
      <w:r w:rsidRPr="001B72B4">
        <w:rPr>
          <w:lang w:val="en-US"/>
        </w:rPr>
        <w:t>' %}", {</w:t>
      </w:r>
    </w:p>
    <w:p w14:paraId="028E34D6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method: "POST",</w:t>
      </w:r>
    </w:p>
    <w:p w14:paraId="248DA327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body: form</w:t>
      </w:r>
    </w:p>
    <w:p w14:paraId="68B8C57E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});</w:t>
      </w:r>
    </w:p>
    <w:p w14:paraId="137D57B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if (</w:t>
      </w:r>
      <w:proofErr w:type="spellStart"/>
      <w:proofErr w:type="gramStart"/>
      <w:r w:rsidRPr="001B72B4">
        <w:rPr>
          <w:lang w:val="en-US"/>
        </w:rPr>
        <w:t>resp.ok</w:t>
      </w:r>
      <w:proofErr w:type="spellEnd"/>
      <w:proofErr w:type="gramEnd"/>
      <w:r w:rsidRPr="001B72B4">
        <w:rPr>
          <w:lang w:val="en-US"/>
        </w:rPr>
        <w:t>){</w:t>
      </w:r>
    </w:p>
    <w:p w14:paraId="4A9A6191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spellStart"/>
      <w:proofErr w:type="gramStart"/>
      <w:r w:rsidRPr="001B72B4">
        <w:rPr>
          <w:lang w:val="en-US"/>
        </w:rPr>
        <w:t>document.getElementById</w:t>
      </w:r>
      <w:proofErr w:type="spellEnd"/>
      <w:proofErr w:type="gramEnd"/>
      <w:r w:rsidRPr="001B72B4">
        <w:rPr>
          <w:lang w:val="en-US"/>
        </w:rPr>
        <w:t>("chat-text").value = "";</w:t>
      </w:r>
    </w:p>
    <w:p w14:paraId="1F9DD4F7" w14:textId="77777777" w:rsidR="001B72B4" w:rsidRPr="001B72B4" w:rsidRDefault="001B72B4" w:rsidP="001B72B4">
      <w:r w:rsidRPr="001B72B4">
        <w:rPr>
          <w:lang w:val="en-US"/>
        </w:rPr>
        <w:t xml:space="preserve">    </w:t>
      </w:r>
      <w:proofErr w:type="spellStart"/>
      <w:proofErr w:type="gramStart"/>
      <w:r w:rsidRPr="001B72B4">
        <w:t>poll</w:t>
      </w:r>
      <w:proofErr w:type="spellEnd"/>
      <w:r w:rsidRPr="001B72B4">
        <w:t>(</w:t>
      </w:r>
      <w:proofErr w:type="gramEnd"/>
      <w:r w:rsidRPr="001B72B4">
        <w:t>); // traer los nuevos</w:t>
      </w:r>
    </w:p>
    <w:p w14:paraId="04FFC0AE" w14:textId="77777777" w:rsidR="001B72B4" w:rsidRPr="001B72B4" w:rsidRDefault="001B72B4" w:rsidP="001B72B4">
      <w:r w:rsidRPr="001B72B4">
        <w:t xml:space="preserve">  }</w:t>
      </w:r>
    </w:p>
    <w:p w14:paraId="628F887C" w14:textId="77777777" w:rsidR="001B72B4" w:rsidRPr="001B72B4" w:rsidRDefault="001B72B4" w:rsidP="001B72B4">
      <w:r w:rsidRPr="001B72B4">
        <w:t>});</w:t>
      </w:r>
    </w:p>
    <w:p w14:paraId="3773DC82" w14:textId="77777777" w:rsidR="001B72B4" w:rsidRPr="001B72B4" w:rsidRDefault="001B72B4" w:rsidP="001B72B4">
      <w:r w:rsidRPr="001B72B4">
        <w:t>&lt;/script&gt;</w:t>
      </w:r>
    </w:p>
    <w:p w14:paraId="72DF2A6F" w14:textId="77777777" w:rsidR="001B72B4" w:rsidRPr="001B72B4" w:rsidRDefault="001B72B4" w:rsidP="001B72B4">
      <w:r w:rsidRPr="001B72B4">
        <w:t xml:space="preserve">{% </w:t>
      </w:r>
      <w:proofErr w:type="spellStart"/>
      <w:r w:rsidRPr="001B72B4">
        <w:t>endblock</w:t>
      </w:r>
      <w:proofErr w:type="spellEnd"/>
      <w:r w:rsidRPr="001B72B4">
        <w:t xml:space="preserve"> %}</w:t>
      </w:r>
    </w:p>
    <w:p w14:paraId="766BE1E7" w14:textId="77777777" w:rsidR="001B72B4" w:rsidRPr="009771C5" w:rsidRDefault="001B72B4" w:rsidP="001B72B4">
      <w:pPr>
        <w:rPr>
          <w:b/>
          <w:bCs/>
          <w:color w:val="FF0000"/>
          <w:sz w:val="28"/>
          <w:szCs w:val="28"/>
        </w:rPr>
      </w:pPr>
      <w:r w:rsidRPr="009771C5">
        <w:rPr>
          <w:b/>
          <w:bCs/>
          <w:color w:val="FF0000"/>
          <w:sz w:val="28"/>
          <w:szCs w:val="28"/>
        </w:rPr>
        <w:t>Notas:</w:t>
      </w:r>
    </w:p>
    <w:p w14:paraId="23C6453E" w14:textId="77777777" w:rsidR="001B72B4" w:rsidRPr="009771C5" w:rsidRDefault="001B72B4" w:rsidP="001B72B4">
      <w:pPr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proofErr w:type="spellStart"/>
      <w:r w:rsidRPr="009771C5">
        <w:rPr>
          <w:b/>
          <w:bCs/>
          <w:color w:val="FF0000"/>
          <w:sz w:val="28"/>
          <w:szCs w:val="28"/>
        </w:rPr>
        <w:t>Polling</w:t>
      </w:r>
      <w:proofErr w:type="spellEnd"/>
      <w:r w:rsidRPr="009771C5">
        <w:rPr>
          <w:b/>
          <w:bCs/>
          <w:color w:val="FF0000"/>
          <w:sz w:val="28"/>
          <w:szCs w:val="28"/>
        </w:rPr>
        <w:t xml:space="preserve"> es simple y funciona bien para demostraciones.</w:t>
      </w:r>
    </w:p>
    <w:p w14:paraId="085B2BC6" w14:textId="77777777" w:rsidR="001B72B4" w:rsidRPr="009771C5" w:rsidRDefault="001B72B4" w:rsidP="001B72B4">
      <w:pPr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9771C5">
        <w:rPr>
          <w:b/>
          <w:bCs/>
          <w:color w:val="FF0000"/>
          <w:sz w:val="28"/>
          <w:szCs w:val="28"/>
        </w:rPr>
        <w:t xml:space="preserve">Para producción, usar </w:t>
      </w:r>
      <w:proofErr w:type="spellStart"/>
      <w:r w:rsidRPr="009771C5">
        <w:rPr>
          <w:b/>
          <w:bCs/>
          <w:color w:val="FF0000"/>
          <w:sz w:val="28"/>
          <w:szCs w:val="28"/>
        </w:rPr>
        <w:t>WebSockets</w:t>
      </w:r>
      <w:proofErr w:type="spellEnd"/>
      <w:r w:rsidRPr="009771C5">
        <w:rPr>
          <w:b/>
          <w:bCs/>
          <w:color w:val="FF0000"/>
          <w:sz w:val="28"/>
          <w:szCs w:val="28"/>
        </w:rPr>
        <w:t>/</w:t>
      </w:r>
      <w:proofErr w:type="spellStart"/>
      <w:r w:rsidRPr="009771C5">
        <w:rPr>
          <w:b/>
          <w:bCs/>
          <w:color w:val="FF0000"/>
          <w:sz w:val="28"/>
          <w:szCs w:val="28"/>
        </w:rPr>
        <w:t>Pusher</w:t>
      </w:r>
      <w:proofErr w:type="spellEnd"/>
      <w:r w:rsidRPr="009771C5">
        <w:rPr>
          <w:b/>
          <w:bCs/>
          <w:color w:val="FF0000"/>
          <w:sz w:val="28"/>
          <w:szCs w:val="28"/>
        </w:rPr>
        <w:t xml:space="preserve"> si </w:t>
      </w:r>
      <w:proofErr w:type="spellStart"/>
      <w:r w:rsidRPr="009771C5">
        <w:rPr>
          <w:b/>
          <w:bCs/>
          <w:color w:val="FF0000"/>
          <w:sz w:val="28"/>
          <w:szCs w:val="28"/>
        </w:rPr>
        <w:t>necesitás</w:t>
      </w:r>
      <w:proofErr w:type="spellEnd"/>
      <w:r w:rsidRPr="009771C5">
        <w:rPr>
          <w:b/>
          <w:bCs/>
          <w:color w:val="FF0000"/>
          <w:sz w:val="28"/>
          <w:szCs w:val="28"/>
        </w:rPr>
        <w:t xml:space="preserve"> escala y latencia baja.</w:t>
      </w:r>
    </w:p>
    <w:p w14:paraId="2CAB1303" w14:textId="77777777" w:rsidR="001B72B4" w:rsidRPr="001B72B4" w:rsidRDefault="001B72B4" w:rsidP="001B72B4">
      <w:pPr>
        <w:rPr>
          <w:lang w:val="en-US"/>
        </w:rPr>
      </w:pPr>
      <w:r w:rsidRPr="001B72B4">
        <w:rPr>
          <w:b/>
          <w:bCs/>
          <w:lang w:val="en-US"/>
        </w:rPr>
        <w:t>Migrations</w:t>
      </w:r>
    </w:p>
    <w:p w14:paraId="3A0529E4" w14:textId="77777777" w:rsidR="001B72B4" w:rsidRPr="009771C5" w:rsidRDefault="001B72B4" w:rsidP="001B72B4">
      <w:pPr>
        <w:rPr>
          <w:b/>
          <w:bCs/>
          <w:sz w:val="24"/>
          <w:szCs w:val="24"/>
          <w:lang w:val="en-US"/>
        </w:rPr>
      </w:pPr>
      <w:r w:rsidRPr="009771C5">
        <w:rPr>
          <w:b/>
          <w:bCs/>
          <w:sz w:val="24"/>
          <w:szCs w:val="24"/>
          <w:lang w:val="en-US"/>
        </w:rPr>
        <w:t xml:space="preserve">python manage.py </w:t>
      </w:r>
      <w:proofErr w:type="spellStart"/>
      <w:r w:rsidRPr="009771C5">
        <w:rPr>
          <w:b/>
          <w:bCs/>
          <w:sz w:val="24"/>
          <w:szCs w:val="24"/>
          <w:lang w:val="en-US"/>
        </w:rPr>
        <w:t>makemigrations</w:t>
      </w:r>
      <w:proofErr w:type="spellEnd"/>
      <w:r w:rsidRPr="009771C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771C5">
        <w:rPr>
          <w:b/>
          <w:bCs/>
          <w:sz w:val="24"/>
          <w:szCs w:val="24"/>
          <w:lang w:val="en-US"/>
        </w:rPr>
        <w:t>simple_chat</w:t>
      </w:r>
      <w:proofErr w:type="spellEnd"/>
    </w:p>
    <w:p w14:paraId="7324D476" w14:textId="77777777" w:rsidR="001B72B4" w:rsidRPr="009771C5" w:rsidRDefault="001B72B4" w:rsidP="001B72B4">
      <w:pPr>
        <w:rPr>
          <w:b/>
          <w:bCs/>
        </w:rPr>
      </w:pPr>
      <w:proofErr w:type="spellStart"/>
      <w:r w:rsidRPr="009771C5">
        <w:rPr>
          <w:b/>
          <w:bCs/>
        </w:rPr>
        <w:t>python</w:t>
      </w:r>
      <w:proofErr w:type="spellEnd"/>
      <w:r w:rsidRPr="009771C5">
        <w:rPr>
          <w:b/>
          <w:bCs/>
        </w:rPr>
        <w:t xml:space="preserve"> manage.py </w:t>
      </w:r>
      <w:proofErr w:type="spellStart"/>
      <w:r w:rsidRPr="009771C5">
        <w:rPr>
          <w:b/>
          <w:bCs/>
        </w:rPr>
        <w:t>migrate</w:t>
      </w:r>
      <w:proofErr w:type="spellEnd"/>
    </w:p>
    <w:p w14:paraId="66F79B64" w14:textId="77777777" w:rsidR="001B72B4" w:rsidRPr="001B72B4" w:rsidRDefault="00000000" w:rsidP="001B72B4">
      <w:r>
        <w:pict w14:anchorId="162482F9">
          <v:rect id="_x0000_i1029" style="width:0;height:1.5pt" o:hralign="center" o:hrstd="t" o:hr="t" fillcolor="#a0a0a0" stroked="f"/>
        </w:pict>
      </w:r>
    </w:p>
    <w:p w14:paraId="44113427" w14:textId="77777777" w:rsidR="001B72B4" w:rsidRDefault="001B72B4" w:rsidP="001B72B4">
      <w:pPr>
        <w:rPr>
          <w:b/>
          <w:bCs/>
        </w:rPr>
      </w:pPr>
      <w:r w:rsidRPr="00CD3153">
        <w:rPr>
          <w:b/>
          <w:bCs/>
          <w:highlight w:val="yellow"/>
        </w:rPr>
        <w:t xml:space="preserve">5) Enviar presupuesto (PDF + email) — app </w:t>
      </w:r>
      <w:proofErr w:type="spellStart"/>
      <w:r w:rsidRPr="00CD3153">
        <w:rPr>
          <w:b/>
          <w:bCs/>
          <w:highlight w:val="yellow"/>
        </w:rPr>
        <w:t>quotes</w:t>
      </w:r>
      <w:proofErr w:type="spellEnd"/>
    </w:p>
    <w:p w14:paraId="7A8058A8" w14:textId="41A0E855" w:rsidR="002B3C8F" w:rsidRPr="002B3C8F" w:rsidRDefault="002B3C8F" w:rsidP="001B72B4">
      <w:pPr>
        <w:rPr>
          <w:b/>
          <w:bCs/>
          <w:color w:val="FF0000"/>
        </w:rPr>
      </w:pPr>
      <w:proofErr w:type="spellStart"/>
      <w:r w:rsidRPr="002B3C8F">
        <w:rPr>
          <w:b/>
          <w:bCs/>
          <w:color w:val="FF0000"/>
        </w:rPr>
        <w:t>pip</w:t>
      </w:r>
      <w:proofErr w:type="spellEnd"/>
      <w:r w:rsidRPr="002B3C8F">
        <w:rPr>
          <w:b/>
          <w:bCs/>
          <w:color w:val="FF0000"/>
        </w:rPr>
        <w:t xml:space="preserve"> </w:t>
      </w:r>
      <w:proofErr w:type="spellStart"/>
      <w:r w:rsidRPr="002B3C8F">
        <w:rPr>
          <w:b/>
          <w:bCs/>
          <w:color w:val="FF0000"/>
        </w:rPr>
        <w:t>install</w:t>
      </w:r>
      <w:proofErr w:type="spellEnd"/>
      <w:r w:rsidRPr="002B3C8F">
        <w:rPr>
          <w:b/>
          <w:bCs/>
          <w:color w:val="FF0000"/>
        </w:rPr>
        <w:t xml:space="preserve"> </w:t>
      </w:r>
      <w:proofErr w:type="spellStart"/>
      <w:proofErr w:type="gramStart"/>
      <w:r w:rsidRPr="002B3C8F">
        <w:rPr>
          <w:b/>
          <w:bCs/>
          <w:color w:val="FF0000"/>
        </w:rPr>
        <w:t>pypdf</w:t>
      </w:r>
      <w:proofErr w:type="spellEnd"/>
      <w:r w:rsidRPr="002B3C8F">
        <w:rPr>
          <w:b/>
          <w:bCs/>
          <w:color w:val="FF0000"/>
        </w:rPr>
        <w:t xml:space="preserve">  -</w:t>
      </w:r>
      <w:proofErr w:type="gramEnd"/>
      <w:r w:rsidRPr="002B3C8F">
        <w:rPr>
          <w:b/>
          <w:bCs/>
          <w:color w:val="FF0000"/>
        </w:rPr>
        <w:t xml:space="preserve">&gt; sirve pero hay que armar el </w:t>
      </w:r>
      <w:proofErr w:type="spellStart"/>
      <w:r w:rsidRPr="002B3C8F">
        <w:rPr>
          <w:b/>
          <w:bCs/>
          <w:color w:val="FF0000"/>
        </w:rPr>
        <w:t>pdf</w:t>
      </w:r>
      <w:proofErr w:type="spellEnd"/>
      <w:r w:rsidRPr="002B3C8F">
        <w:rPr>
          <w:b/>
          <w:bCs/>
          <w:color w:val="FF0000"/>
        </w:rPr>
        <w:t xml:space="preserve"> con </w:t>
      </w:r>
      <w:proofErr w:type="spellStart"/>
      <w:r w:rsidRPr="002B3C8F">
        <w:rPr>
          <w:b/>
          <w:bCs/>
          <w:color w:val="FF0000"/>
        </w:rPr>
        <w:t>codigo</w:t>
      </w:r>
      <w:proofErr w:type="spellEnd"/>
    </w:p>
    <w:p w14:paraId="630A9A6D" w14:textId="77777777" w:rsidR="001B72B4" w:rsidRPr="002B3C8F" w:rsidRDefault="001B72B4" w:rsidP="001B72B4">
      <w:pPr>
        <w:rPr>
          <w:b/>
          <w:bCs/>
        </w:rPr>
      </w:pPr>
      <w:r w:rsidRPr="002B3C8F">
        <w:rPr>
          <w:b/>
          <w:bCs/>
        </w:rPr>
        <w:t>Flujo: el usuario solicita “Enviar presupuesto” para un producto → se genera un PDF con los datos → se envía por correo (al comprador y/o al vendedor).</w:t>
      </w:r>
    </w:p>
    <w:p w14:paraId="28D334C5" w14:textId="77777777" w:rsidR="001B72B4" w:rsidRPr="001B72B4" w:rsidRDefault="001B72B4" w:rsidP="001B72B4">
      <w:proofErr w:type="spellStart"/>
      <w:r w:rsidRPr="001B72B4">
        <w:t>Instalá</w:t>
      </w:r>
      <w:proofErr w:type="spellEnd"/>
      <w:r w:rsidRPr="001B72B4">
        <w:t xml:space="preserve"> la librería:</w:t>
      </w:r>
    </w:p>
    <w:p w14:paraId="499C35FE" w14:textId="77777777" w:rsidR="001B72B4" w:rsidRPr="001B72B4" w:rsidRDefault="001B72B4" w:rsidP="001B72B4">
      <w:proofErr w:type="spellStart"/>
      <w:r w:rsidRPr="001B72B4">
        <w:t>pip</w:t>
      </w:r>
      <w:proofErr w:type="spellEnd"/>
      <w:r w:rsidRPr="001B72B4">
        <w:t xml:space="preserve"> </w:t>
      </w:r>
      <w:proofErr w:type="spellStart"/>
      <w:r w:rsidRPr="001B72B4">
        <w:t>install</w:t>
      </w:r>
      <w:proofErr w:type="spellEnd"/>
      <w:r w:rsidRPr="001B72B4">
        <w:t xml:space="preserve"> xhtml2pdf</w:t>
      </w:r>
    </w:p>
    <w:p w14:paraId="08D0359B" w14:textId="77777777" w:rsidR="001B72B4" w:rsidRPr="001B72B4" w:rsidRDefault="001B72B4" w:rsidP="001B72B4">
      <w:r w:rsidRPr="001B72B4">
        <w:t xml:space="preserve">(xhtml2pdf convierte HTML a PDF; es fácil para plantillas. Si </w:t>
      </w:r>
      <w:proofErr w:type="spellStart"/>
      <w:r w:rsidRPr="001B72B4">
        <w:t>querés</w:t>
      </w:r>
      <w:proofErr w:type="spellEnd"/>
      <w:r w:rsidRPr="001B72B4">
        <w:t xml:space="preserve"> mejor CSS, usar </w:t>
      </w:r>
      <w:proofErr w:type="spellStart"/>
      <w:r w:rsidRPr="001B72B4">
        <w:t>WeasyPrint</w:t>
      </w:r>
      <w:proofErr w:type="spellEnd"/>
      <w:r w:rsidRPr="001B72B4">
        <w:t>.)</w:t>
      </w:r>
    </w:p>
    <w:p w14:paraId="36A5371A" w14:textId="77777777" w:rsidR="001B72B4" w:rsidRPr="002B3C8F" w:rsidRDefault="001B72B4" w:rsidP="001B72B4">
      <w:pPr>
        <w:rPr>
          <w:b/>
          <w:bCs/>
        </w:rPr>
      </w:pPr>
      <w:r w:rsidRPr="002B3C8F">
        <w:rPr>
          <w:b/>
          <w:bCs/>
        </w:rPr>
        <w:t>quotes/models.py (opcional para registro de presupuestos):</w:t>
      </w:r>
    </w:p>
    <w:p w14:paraId="7B3FB85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r w:rsidRPr="001B72B4">
        <w:rPr>
          <w:lang w:val="en-US"/>
        </w:rPr>
        <w:t>django.db</w:t>
      </w:r>
      <w:proofErr w:type="spellEnd"/>
      <w:r w:rsidRPr="001B72B4">
        <w:rPr>
          <w:lang w:val="en-US"/>
        </w:rPr>
        <w:t xml:space="preserve"> import models</w:t>
      </w:r>
    </w:p>
    <w:p w14:paraId="568F978E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r w:rsidRPr="001B72B4">
        <w:rPr>
          <w:lang w:val="en-US"/>
        </w:rPr>
        <w:t>django.conf</w:t>
      </w:r>
      <w:proofErr w:type="spellEnd"/>
      <w:r w:rsidRPr="001B72B4">
        <w:rPr>
          <w:lang w:val="en-US"/>
        </w:rPr>
        <w:t xml:space="preserve"> import settings</w:t>
      </w:r>
    </w:p>
    <w:p w14:paraId="5DB5F408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lastRenderedPageBreak/>
        <w:t xml:space="preserve">from </w:t>
      </w:r>
      <w:proofErr w:type="spellStart"/>
      <w:proofErr w:type="gramStart"/>
      <w:r w:rsidRPr="001B72B4">
        <w:rPr>
          <w:lang w:val="en-US"/>
        </w:rPr>
        <w:t>market.models</w:t>
      </w:r>
      <w:proofErr w:type="spellEnd"/>
      <w:proofErr w:type="gramEnd"/>
      <w:r w:rsidRPr="001B72B4">
        <w:rPr>
          <w:lang w:val="en-US"/>
        </w:rPr>
        <w:t xml:space="preserve"> import Product</w:t>
      </w:r>
    </w:p>
    <w:p w14:paraId="285FC1C1" w14:textId="77777777" w:rsidR="001B72B4" w:rsidRPr="001B72B4" w:rsidRDefault="001B72B4" w:rsidP="001B72B4">
      <w:pPr>
        <w:rPr>
          <w:lang w:val="en-US"/>
        </w:rPr>
      </w:pPr>
    </w:p>
    <w:p w14:paraId="7C98E3B3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class </w:t>
      </w:r>
      <w:proofErr w:type="spellStart"/>
      <w:r w:rsidRPr="001B72B4">
        <w:rPr>
          <w:lang w:val="en-US"/>
        </w:rPr>
        <w:t>QuoteRequest</w:t>
      </w:r>
      <w:proofErr w:type="spellEnd"/>
      <w:r w:rsidRPr="001B72B4">
        <w:rPr>
          <w:lang w:val="en-US"/>
        </w:rPr>
        <w:t>(</w:t>
      </w:r>
      <w:proofErr w:type="spellStart"/>
      <w:proofErr w:type="gramStart"/>
      <w:r w:rsidRPr="001B72B4">
        <w:rPr>
          <w:lang w:val="en-US"/>
        </w:rPr>
        <w:t>models.Model</w:t>
      </w:r>
      <w:proofErr w:type="spellEnd"/>
      <w:proofErr w:type="gramEnd"/>
      <w:r w:rsidRPr="001B72B4">
        <w:rPr>
          <w:lang w:val="en-US"/>
        </w:rPr>
        <w:t>):</w:t>
      </w:r>
    </w:p>
    <w:p w14:paraId="10643B06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product = </w:t>
      </w:r>
      <w:proofErr w:type="spellStart"/>
      <w:proofErr w:type="gramStart"/>
      <w:r w:rsidRPr="001B72B4">
        <w:rPr>
          <w:lang w:val="en-US"/>
        </w:rPr>
        <w:t>models.ForeignKey</w:t>
      </w:r>
      <w:proofErr w:type="spellEnd"/>
      <w:proofErr w:type="gramEnd"/>
      <w:r w:rsidRPr="001B72B4">
        <w:rPr>
          <w:lang w:val="en-US"/>
        </w:rPr>
        <w:t xml:space="preserve">(Product, </w:t>
      </w:r>
      <w:proofErr w:type="spellStart"/>
      <w:r w:rsidRPr="001B72B4">
        <w:rPr>
          <w:lang w:val="en-US"/>
        </w:rPr>
        <w:t>on_delete</w:t>
      </w:r>
      <w:proofErr w:type="spellEnd"/>
      <w:r w:rsidRPr="001B72B4">
        <w:rPr>
          <w:lang w:val="en-US"/>
        </w:rPr>
        <w:t>=</w:t>
      </w:r>
      <w:proofErr w:type="spellStart"/>
      <w:r w:rsidRPr="001B72B4">
        <w:rPr>
          <w:lang w:val="en-US"/>
        </w:rPr>
        <w:t>models.CASCADE</w:t>
      </w:r>
      <w:proofErr w:type="spellEnd"/>
      <w:r w:rsidRPr="001B72B4">
        <w:rPr>
          <w:lang w:val="en-US"/>
        </w:rPr>
        <w:t>)</w:t>
      </w:r>
    </w:p>
    <w:p w14:paraId="7039055B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requester = </w:t>
      </w:r>
      <w:proofErr w:type="spellStart"/>
      <w:proofErr w:type="gramStart"/>
      <w:r w:rsidRPr="001B72B4">
        <w:rPr>
          <w:lang w:val="en-US"/>
        </w:rPr>
        <w:t>models.ForeignKey</w:t>
      </w:r>
      <w:proofErr w:type="spellEnd"/>
      <w:proofErr w:type="gramEnd"/>
      <w:r w:rsidRPr="001B72B4">
        <w:rPr>
          <w:lang w:val="en-US"/>
        </w:rPr>
        <w:t>(</w:t>
      </w:r>
      <w:proofErr w:type="spellStart"/>
      <w:r w:rsidRPr="001B72B4">
        <w:rPr>
          <w:lang w:val="en-US"/>
        </w:rPr>
        <w:t>settings.AUTH_USER_MODEL</w:t>
      </w:r>
      <w:proofErr w:type="spellEnd"/>
      <w:r w:rsidRPr="001B72B4">
        <w:rPr>
          <w:lang w:val="en-US"/>
        </w:rPr>
        <w:t xml:space="preserve">, </w:t>
      </w:r>
      <w:proofErr w:type="spellStart"/>
      <w:r w:rsidRPr="001B72B4">
        <w:rPr>
          <w:lang w:val="en-US"/>
        </w:rPr>
        <w:t>on_delete</w:t>
      </w:r>
      <w:proofErr w:type="spellEnd"/>
      <w:r w:rsidRPr="001B72B4">
        <w:rPr>
          <w:lang w:val="en-US"/>
        </w:rPr>
        <w:t>=</w:t>
      </w:r>
      <w:proofErr w:type="spellStart"/>
      <w:r w:rsidRPr="001B72B4">
        <w:rPr>
          <w:lang w:val="en-US"/>
        </w:rPr>
        <w:t>models.SET_NULL</w:t>
      </w:r>
      <w:proofErr w:type="spellEnd"/>
      <w:r w:rsidRPr="001B72B4">
        <w:rPr>
          <w:lang w:val="en-US"/>
        </w:rPr>
        <w:t>, null=True, blank=True)</w:t>
      </w:r>
    </w:p>
    <w:p w14:paraId="568F6C6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email = </w:t>
      </w:r>
      <w:proofErr w:type="spellStart"/>
      <w:proofErr w:type="gramStart"/>
      <w:r w:rsidRPr="001B72B4">
        <w:rPr>
          <w:lang w:val="en-US"/>
        </w:rPr>
        <w:t>models.EmailField</w:t>
      </w:r>
      <w:proofErr w:type="spellEnd"/>
      <w:proofErr w:type="gramEnd"/>
      <w:r w:rsidRPr="001B72B4">
        <w:rPr>
          <w:lang w:val="en-US"/>
        </w:rPr>
        <w:t>()</w:t>
      </w:r>
    </w:p>
    <w:p w14:paraId="573E2DBD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message = </w:t>
      </w:r>
      <w:proofErr w:type="spellStart"/>
      <w:proofErr w:type="gramStart"/>
      <w:r w:rsidRPr="001B72B4">
        <w:rPr>
          <w:lang w:val="en-US"/>
        </w:rPr>
        <w:t>models.TextField</w:t>
      </w:r>
      <w:proofErr w:type="spellEnd"/>
      <w:proofErr w:type="gramEnd"/>
      <w:r w:rsidRPr="001B72B4">
        <w:rPr>
          <w:lang w:val="en-US"/>
        </w:rPr>
        <w:t>(blank=True)</w:t>
      </w:r>
    </w:p>
    <w:p w14:paraId="076D9DB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spellStart"/>
      <w:r w:rsidRPr="001B72B4">
        <w:rPr>
          <w:lang w:val="en-US"/>
        </w:rPr>
        <w:t>created_at</w:t>
      </w:r>
      <w:proofErr w:type="spellEnd"/>
      <w:r w:rsidRPr="001B72B4">
        <w:rPr>
          <w:lang w:val="en-US"/>
        </w:rPr>
        <w:t xml:space="preserve"> = </w:t>
      </w:r>
      <w:proofErr w:type="spellStart"/>
      <w:proofErr w:type="gramStart"/>
      <w:r w:rsidRPr="001B72B4">
        <w:rPr>
          <w:lang w:val="en-US"/>
        </w:rPr>
        <w:t>models.DateTimeField</w:t>
      </w:r>
      <w:proofErr w:type="spellEnd"/>
      <w:proofErr w:type="gramEnd"/>
      <w:r w:rsidRPr="001B72B4">
        <w:rPr>
          <w:lang w:val="en-US"/>
        </w:rPr>
        <w:t>(</w:t>
      </w:r>
      <w:proofErr w:type="spellStart"/>
      <w:r w:rsidRPr="001B72B4">
        <w:rPr>
          <w:lang w:val="en-US"/>
        </w:rPr>
        <w:t>auto_now_add</w:t>
      </w:r>
      <w:proofErr w:type="spellEnd"/>
      <w:r w:rsidRPr="001B72B4">
        <w:rPr>
          <w:lang w:val="en-US"/>
        </w:rPr>
        <w:t>=True)</w:t>
      </w:r>
    </w:p>
    <w:p w14:paraId="1347C767" w14:textId="77777777" w:rsidR="001B72B4" w:rsidRPr="002B3C8F" w:rsidRDefault="001B72B4" w:rsidP="001B72B4">
      <w:pPr>
        <w:rPr>
          <w:b/>
          <w:bCs/>
          <w:lang w:val="en-US"/>
        </w:rPr>
      </w:pPr>
      <w:r w:rsidRPr="002B3C8F">
        <w:rPr>
          <w:b/>
          <w:bCs/>
          <w:lang w:val="en-US"/>
        </w:rPr>
        <w:t>quotes/views.py</w:t>
      </w:r>
    </w:p>
    <w:p w14:paraId="43B9790F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django.template</w:t>
      </w:r>
      <w:proofErr w:type="gramEnd"/>
      <w:r w:rsidRPr="001B72B4">
        <w:rPr>
          <w:lang w:val="en-US"/>
        </w:rPr>
        <w:t>.loader</w:t>
      </w:r>
      <w:proofErr w:type="spell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render_to_string</w:t>
      </w:r>
      <w:proofErr w:type="spellEnd"/>
    </w:p>
    <w:p w14:paraId="3D660898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django.core</w:t>
      </w:r>
      <w:proofErr w:type="gramEnd"/>
      <w:r w:rsidRPr="001B72B4">
        <w:rPr>
          <w:lang w:val="en-US"/>
        </w:rPr>
        <w:t>.mail</w:t>
      </w:r>
      <w:proofErr w:type="spell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EmailMessage</w:t>
      </w:r>
      <w:proofErr w:type="spellEnd"/>
    </w:p>
    <w:p w14:paraId="0E648863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r w:rsidRPr="001B72B4">
        <w:rPr>
          <w:lang w:val="en-US"/>
        </w:rPr>
        <w:t>django.conf</w:t>
      </w:r>
      <w:proofErr w:type="spellEnd"/>
      <w:r w:rsidRPr="001B72B4">
        <w:rPr>
          <w:lang w:val="en-US"/>
        </w:rPr>
        <w:t xml:space="preserve"> import settings</w:t>
      </w:r>
    </w:p>
    <w:p w14:paraId="41D0F749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django.http</w:t>
      </w:r>
      <w:proofErr w:type="spellEnd"/>
      <w:proofErr w:type="gram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HttpResponseRedirect</w:t>
      </w:r>
      <w:proofErr w:type="spellEnd"/>
    </w:p>
    <w:p w14:paraId="08AB83A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django.shortcuts</w:t>
      </w:r>
      <w:proofErr w:type="spellEnd"/>
      <w:proofErr w:type="gramEnd"/>
      <w:r w:rsidRPr="001B72B4">
        <w:rPr>
          <w:lang w:val="en-US"/>
        </w:rPr>
        <w:t xml:space="preserve"> import get_object_or_404, render</w:t>
      </w:r>
    </w:p>
    <w:p w14:paraId="36E5CF12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xhtml2pdf import </w:t>
      </w:r>
      <w:proofErr w:type="spellStart"/>
      <w:r w:rsidRPr="001B72B4">
        <w:rPr>
          <w:lang w:val="en-US"/>
        </w:rPr>
        <w:t>pisa</w:t>
      </w:r>
      <w:proofErr w:type="spellEnd"/>
    </w:p>
    <w:p w14:paraId="2945AAA0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import io</w:t>
      </w:r>
    </w:p>
    <w:p w14:paraId="70AF81BB" w14:textId="77777777" w:rsidR="001B72B4" w:rsidRPr="001B72B4" w:rsidRDefault="001B72B4" w:rsidP="001B72B4">
      <w:pPr>
        <w:rPr>
          <w:lang w:val="en-US"/>
        </w:rPr>
      </w:pPr>
      <w:proofErr w:type="gramStart"/>
      <w:r w:rsidRPr="001B72B4">
        <w:rPr>
          <w:lang w:val="en-US"/>
        </w:rPr>
        <w:t>from .models</w:t>
      </w:r>
      <w:proofErr w:type="gram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QuoteRequest</w:t>
      </w:r>
      <w:proofErr w:type="spellEnd"/>
    </w:p>
    <w:p w14:paraId="1810D953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market.models</w:t>
      </w:r>
      <w:proofErr w:type="spellEnd"/>
      <w:proofErr w:type="gramEnd"/>
      <w:r w:rsidRPr="001B72B4">
        <w:rPr>
          <w:lang w:val="en-US"/>
        </w:rPr>
        <w:t xml:space="preserve"> import Product</w:t>
      </w:r>
    </w:p>
    <w:p w14:paraId="596DF854" w14:textId="77777777" w:rsidR="001B72B4" w:rsidRPr="001B72B4" w:rsidRDefault="001B72B4" w:rsidP="001B72B4">
      <w:pPr>
        <w:rPr>
          <w:lang w:val="en-US"/>
        </w:rPr>
      </w:pPr>
    </w:p>
    <w:p w14:paraId="6ADC8AAD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def </w:t>
      </w:r>
      <w:proofErr w:type="spellStart"/>
      <w:r w:rsidRPr="001B72B4">
        <w:rPr>
          <w:lang w:val="en-US"/>
        </w:rPr>
        <w:t>request_</w:t>
      </w:r>
      <w:proofErr w:type="gramStart"/>
      <w:r w:rsidRPr="001B72B4">
        <w:rPr>
          <w:lang w:val="en-US"/>
        </w:rPr>
        <w:t>quote</w:t>
      </w:r>
      <w:proofErr w:type="spellEnd"/>
      <w:r w:rsidRPr="001B72B4">
        <w:rPr>
          <w:lang w:val="en-US"/>
        </w:rPr>
        <w:t>(</w:t>
      </w:r>
      <w:proofErr w:type="gramEnd"/>
      <w:r w:rsidRPr="001B72B4">
        <w:rPr>
          <w:lang w:val="en-US"/>
        </w:rPr>
        <w:t xml:space="preserve">request, </w:t>
      </w:r>
      <w:proofErr w:type="spellStart"/>
      <w:r w:rsidRPr="001B72B4">
        <w:rPr>
          <w:lang w:val="en-US"/>
        </w:rPr>
        <w:t>product_id</w:t>
      </w:r>
      <w:proofErr w:type="spellEnd"/>
      <w:r w:rsidRPr="001B72B4">
        <w:rPr>
          <w:lang w:val="en-US"/>
        </w:rPr>
        <w:t>):</w:t>
      </w:r>
    </w:p>
    <w:p w14:paraId="29C0F8B9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product = get_object_or_404(Product, pk=</w:t>
      </w:r>
      <w:proofErr w:type="spellStart"/>
      <w:r w:rsidRPr="001B72B4">
        <w:rPr>
          <w:lang w:val="en-US"/>
        </w:rPr>
        <w:t>product_id</w:t>
      </w:r>
      <w:proofErr w:type="spellEnd"/>
      <w:r w:rsidRPr="001B72B4">
        <w:rPr>
          <w:lang w:val="en-US"/>
        </w:rPr>
        <w:t>)</w:t>
      </w:r>
    </w:p>
    <w:p w14:paraId="6B129E02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if </w:t>
      </w:r>
      <w:proofErr w:type="spellStart"/>
      <w:proofErr w:type="gramStart"/>
      <w:r w:rsidRPr="001B72B4">
        <w:rPr>
          <w:lang w:val="en-US"/>
        </w:rPr>
        <w:t>request.method</w:t>
      </w:r>
      <w:proofErr w:type="spellEnd"/>
      <w:proofErr w:type="gramEnd"/>
      <w:r w:rsidRPr="001B72B4">
        <w:rPr>
          <w:lang w:val="en-US"/>
        </w:rPr>
        <w:t xml:space="preserve"> == "POST":</w:t>
      </w:r>
    </w:p>
    <w:p w14:paraId="44449389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email = </w:t>
      </w:r>
      <w:proofErr w:type="spellStart"/>
      <w:r w:rsidRPr="001B72B4">
        <w:rPr>
          <w:lang w:val="en-US"/>
        </w:rPr>
        <w:t>request.POST.get</w:t>
      </w:r>
      <w:proofErr w:type="spellEnd"/>
      <w:r w:rsidRPr="001B72B4">
        <w:rPr>
          <w:lang w:val="en-US"/>
        </w:rPr>
        <w:t>("email")</w:t>
      </w:r>
    </w:p>
    <w:p w14:paraId="15DCBC53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message = </w:t>
      </w:r>
      <w:proofErr w:type="spellStart"/>
      <w:proofErr w:type="gramStart"/>
      <w:r w:rsidRPr="001B72B4">
        <w:rPr>
          <w:lang w:val="en-US"/>
        </w:rPr>
        <w:t>request.POST.get</w:t>
      </w:r>
      <w:proofErr w:type="spellEnd"/>
      <w:r w:rsidRPr="001B72B4">
        <w:rPr>
          <w:lang w:val="en-US"/>
        </w:rPr>
        <w:t>(</w:t>
      </w:r>
      <w:proofErr w:type="gramEnd"/>
      <w:r w:rsidRPr="001B72B4">
        <w:rPr>
          <w:lang w:val="en-US"/>
        </w:rPr>
        <w:t>"message", "")</w:t>
      </w:r>
    </w:p>
    <w:p w14:paraId="50316F8D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</w:t>
      </w:r>
      <w:proofErr w:type="spellStart"/>
      <w:r w:rsidRPr="001B72B4">
        <w:rPr>
          <w:lang w:val="en-US"/>
        </w:rPr>
        <w:t>qr</w:t>
      </w:r>
      <w:proofErr w:type="spellEnd"/>
      <w:r w:rsidRPr="001B72B4">
        <w:rPr>
          <w:lang w:val="en-US"/>
        </w:rPr>
        <w:t xml:space="preserve"> = </w:t>
      </w:r>
      <w:proofErr w:type="spellStart"/>
      <w:proofErr w:type="gramStart"/>
      <w:r w:rsidRPr="001B72B4">
        <w:rPr>
          <w:lang w:val="en-US"/>
        </w:rPr>
        <w:t>QuoteRequest.objects.create</w:t>
      </w:r>
      <w:proofErr w:type="spellEnd"/>
      <w:proofErr w:type="gramEnd"/>
      <w:r w:rsidRPr="001B72B4">
        <w:rPr>
          <w:lang w:val="en-US"/>
        </w:rPr>
        <w:t>(product=product, requester=</w:t>
      </w:r>
      <w:proofErr w:type="spellStart"/>
      <w:r w:rsidRPr="001B72B4">
        <w:rPr>
          <w:lang w:val="en-US"/>
        </w:rPr>
        <w:t>request.user</w:t>
      </w:r>
      <w:proofErr w:type="spellEnd"/>
      <w:r w:rsidRPr="001B72B4">
        <w:rPr>
          <w:lang w:val="en-US"/>
        </w:rPr>
        <w:t xml:space="preserve"> if </w:t>
      </w:r>
      <w:proofErr w:type="spellStart"/>
      <w:r w:rsidRPr="001B72B4">
        <w:rPr>
          <w:lang w:val="en-US"/>
        </w:rPr>
        <w:t>request.user.is_authenticated</w:t>
      </w:r>
      <w:proofErr w:type="spellEnd"/>
      <w:r w:rsidRPr="001B72B4">
        <w:rPr>
          <w:lang w:val="en-US"/>
        </w:rPr>
        <w:t xml:space="preserve"> else None, email=email, message=message)</w:t>
      </w:r>
    </w:p>
    <w:p w14:paraId="1391654B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# render PDF from template</w:t>
      </w:r>
    </w:p>
    <w:p w14:paraId="4BE7A56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html = </w:t>
      </w:r>
      <w:proofErr w:type="spellStart"/>
      <w:r w:rsidRPr="001B72B4">
        <w:rPr>
          <w:lang w:val="en-US"/>
        </w:rPr>
        <w:t>render_to_</w:t>
      </w:r>
      <w:proofErr w:type="gramStart"/>
      <w:r w:rsidRPr="001B72B4">
        <w:rPr>
          <w:lang w:val="en-US"/>
        </w:rPr>
        <w:t>string</w:t>
      </w:r>
      <w:proofErr w:type="spellEnd"/>
      <w:r w:rsidRPr="001B72B4">
        <w:rPr>
          <w:lang w:val="en-US"/>
        </w:rPr>
        <w:t>(</w:t>
      </w:r>
      <w:proofErr w:type="gramEnd"/>
      <w:r w:rsidRPr="001B72B4">
        <w:rPr>
          <w:lang w:val="en-US"/>
        </w:rPr>
        <w:t xml:space="preserve">"quotes/quote_pdf.html", {"product": product, "request": </w:t>
      </w:r>
      <w:proofErr w:type="spellStart"/>
      <w:r w:rsidRPr="001B72B4">
        <w:rPr>
          <w:lang w:val="en-US"/>
        </w:rPr>
        <w:t>qr</w:t>
      </w:r>
      <w:proofErr w:type="spellEnd"/>
      <w:r w:rsidRPr="001B72B4">
        <w:rPr>
          <w:lang w:val="en-US"/>
        </w:rPr>
        <w:t>})</w:t>
      </w:r>
    </w:p>
    <w:p w14:paraId="10C0E18C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result = </w:t>
      </w:r>
      <w:proofErr w:type="spellStart"/>
      <w:proofErr w:type="gramStart"/>
      <w:r w:rsidRPr="001B72B4">
        <w:rPr>
          <w:lang w:val="en-US"/>
        </w:rPr>
        <w:t>io.BytesIO</w:t>
      </w:r>
      <w:proofErr w:type="spellEnd"/>
      <w:proofErr w:type="gramEnd"/>
      <w:r w:rsidRPr="001B72B4">
        <w:rPr>
          <w:lang w:val="en-US"/>
        </w:rPr>
        <w:t>()</w:t>
      </w:r>
    </w:p>
    <w:p w14:paraId="529960C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</w:t>
      </w:r>
      <w:proofErr w:type="spellStart"/>
      <w:r w:rsidRPr="001B72B4">
        <w:rPr>
          <w:lang w:val="en-US"/>
        </w:rPr>
        <w:t>pisa_status</w:t>
      </w:r>
      <w:proofErr w:type="spellEnd"/>
      <w:r w:rsidRPr="001B72B4">
        <w:rPr>
          <w:lang w:val="en-US"/>
        </w:rPr>
        <w:t xml:space="preserve"> = </w:t>
      </w:r>
      <w:proofErr w:type="spellStart"/>
      <w:proofErr w:type="gramStart"/>
      <w:r w:rsidRPr="001B72B4">
        <w:rPr>
          <w:lang w:val="en-US"/>
        </w:rPr>
        <w:t>pisa.CreatePDF</w:t>
      </w:r>
      <w:proofErr w:type="spellEnd"/>
      <w:proofErr w:type="gramEnd"/>
      <w:r w:rsidRPr="001B72B4">
        <w:rPr>
          <w:lang w:val="en-US"/>
        </w:rPr>
        <w:t>(</w:t>
      </w:r>
      <w:proofErr w:type="spellStart"/>
      <w:r w:rsidRPr="001B72B4">
        <w:rPr>
          <w:lang w:val="en-US"/>
        </w:rPr>
        <w:t>src</w:t>
      </w:r>
      <w:proofErr w:type="spellEnd"/>
      <w:r w:rsidRPr="001B72B4">
        <w:rPr>
          <w:lang w:val="en-US"/>
        </w:rPr>
        <w:t xml:space="preserve">=html, </w:t>
      </w:r>
      <w:proofErr w:type="spellStart"/>
      <w:r w:rsidRPr="001B72B4">
        <w:rPr>
          <w:lang w:val="en-US"/>
        </w:rPr>
        <w:t>dest</w:t>
      </w:r>
      <w:proofErr w:type="spellEnd"/>
      <w:r w:rsidRPr="001B72B4">
        <w:rPr>
          <w:lang w:val="en-US"/>
        </w:rPr>
        <w:t>=result)</w:t>
      </w:r>
    </w:p>
    <w:p w14:paraId="61224626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if not </w:t>
      </w:r>
      <w:proofErr w:type="spellStart"/>
      <w:r w:rsidRPr="001B72B4">
        <w:rPr>
          <w:lang w:val="en-US"/>
        </w:rPr>
        <w:t>pisa_status.err</w:t>
      </w:r>
      <w:proofErr w:type="spellEnd"/>
      <w:r w:rsidRPr="001B72B4">
        <w:rPr>
          <w:lang w:val="en-US"/>
        </w:rPr>
        <w:t>:</w:t>
      </w:r>
    </w:p>
    <w:p w14:paraId="7AE9FECF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lastRenderedPageBreak/>
        <w:t xml:space="preserve">            pdf = </w:t>
      </w:r>
      <w:proofErr w:type="spellStart"/>
      <w:proofErr w:type="gramStart"/>
      <w:r w:rsidRPr="001B72B4">
        <w:rPr>
          <w:lang w:val="en-US"/>
        </w:rPr>
        <w:t>result.getvalue</w:t>
      </w:r>
      <w:proofErr w:type="spellEnd"/>
      <w:proofErr w:type="gramEnd"/>
      <w:r w:rsidRPr="001B72B4">
        <w:rPr>
          <w:lang w:val="en-US"/>
        </w:rPr>
        <w:t>()</w:t>
      </w:r>
    </w:p>
    <w:p w14:paraId="7DE157B0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    mail = </w:t>
      </w:r>
      <w:proofErr w:type="spellStart"/>
      <w:proofErr w:type="gramStart"/>
      <w:r w:rsidRPr="001B72B4">
        <w:rPr>
          <w:lang w:val="en-US"/>
        </w:rPr>
        <w:t>EmailMessage</w:t>
      </w:r>
      <w:proofErr w:type="spellEnd"/>
      <w:r w:rsidRPr="001B72B4">
        <w:rPr>
          <w:lang w:val="en-US"/>
        </w:rPr>
        <w:t>(</w:t>
      </w:r>
      <w:proofErr w:type="gramEnd"/>
    </w:p>
    <w:p w14:paraId="48EDEAF5" w14:textId="77777777" w:rsidR="001B72B4" w:rsidRPr="001B72B4" w:rsidRDefault="001B72B4" w:rsidP="001B72B4">
      <w:r w:rsidRPr="001B72B4">
        <w:rPr>
          <w:lang w:val="en-US"/>
        </w:rPr>
        <w:t xml:space="preserve">                </w:t>
      </w:r>
      <w:proofErr w:type="spellStart"/>
      <w:r w:rsidRPr="001B72B4">
        <w:t>subject</w:t>
      </w:r>
      <w:proofErr w:type="spellEnd"/>
      <w:r w:rsidRPr="001B72B4">
        <w:t>=</w:t>
      </w:r>
      <w:proofErr w:type="spellStart"/>
      <w:r w:rsidRPr="001B72B4">
        <w:t>f"Presupuesto</w:t>
      </w:r>
      <w:proofErr w:type="spellEnd"/>
      <w:r w:rsidRPr="001B72B4">
        <w:t xml:space="preserve"> para {</w:t>
      </w:r>
      <w:proofErr w:type="spellStart"/>
      <w:proofErr w:type="gramStart"/>
      <w:r w:rsidRPr="001B72B4">
        <w:t>product.title</w:t>
      </w:r>
      <w:proofErr w:type="spellEnd"/>
      <w:proofErr w:type="gramEnd"/>
      <w:r w:rsidRPr="001B72B4">
        <w:t>}",</w:t>
      </w:r>
    </w:p>
    <w:p w14:paraId="6A5B81C2" w14:textId="77777777" w:rsidR="001B72B4" w:rsidRPr="001B72B4" w:rsidRDefault="001B72B4" w:rsidP="001B72B4">
      <w:r w:rsidRPr="001B72B4">
        <w:t xml:space="preserve">                </w:t>
      </w:r>
      <w:proofErr w:type="spellStart"/>
      <w:r w:rsidRPr="001B72B4">
        <w:t>body</w:t>
      </w:r>
      <w:proofErr w:type="spellEnd"/>
      <w:r w:rsidRPr="001B72B4">
        <w:t>="Adjuntamos el presupuesto solicitado.",</w:t>
      </w:r>
    </w:p>
    <w:p w14:paraId="538DD7A0" w14:textId="77777777" w:rsidR="001B72B4" w:rsidRPr="001B72B4" w:rsidRDefault="001B72B4" w:rsidP="001B72B4">
      <w:pPr>
        <w:rPr>
          <w:lang w:val="en-US"/>
        </w:rPr>
      </w:pPr>
      <w:r w:rsidRPr="001B72B4">
        <w:t xml:space="preserve">                </w:t>
      </w:r>
      <w:proofErr w:type="spellStart"/>
      <w:r w:rsidRPr="001B72B4">
        <w:rPr>
          <w:lang w:val="en-US"/>
        </w:rPr>
        <w:t>from_email</w:t>
      </w:r>
      <w:proofErr w:type="spellEnd"/>
      <w:r w:rsidRPr="001B72B4">
        <w:rPr>
          <w:lang w:val="en-US"/>
        </w:rPr>
        <w:t>=</w:t>
      </w:r>
      <w:proofErr w:type="spellStart"/>
      <w:r w:rsidRPr="001B72B4">
        <w:rPr>
          <w:lang w:val="en-US"/>
        </w:rPr>
        <w:t>settings.DEFAULT_FROM_EMAIL</w:t>
      </w:r>
      <w:proofErr w:type="spellEnd"/>
      <w:r w:rsidRPr="001B72B4">
        <w:rPr>
          <w:lang w:val="en-US"/>
        </w:rPr>
        <w:t>,</w:t>
      </w:r>
    </w:p>
    <w:p w14:paraId="03960167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        to=[email],</w:t>
      </w:r>
    </w:p>
    <w:p w14:paraId="2CC06B97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    )</w:t>
      </w:r>
    </w:p>
    <w:p w14:paraId="6CEC48E8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        </w:t>
      </w:r>
      <w:proofErr w:type="spellStart"/>
      <w:proofErr w:type="gramStart"/>
      <w:r w:rsidRPr="001B72B4">
        <w:rPr>
          <w:lang w:val="en-US"/>
        </w:rPr>
        <w:t>mail.attach</w:t>
      </w:r>
      <w:proofErr w:type="spellEnd"/>
      <w:proofErr w:type="gramEnd"/>
      <w:r w:rsidRPr="001B72B4">
        <w:rPr>
          <w:lang w:val="en-US"/>
        </w:rPr>
        <w:t>(</w:t>
      </w:r>
      <w:proofErr w:type="spellStart"/>
      <w:r w:rsidRPr="001B72B4">
        <w:rPr>
          <w:lang w:val="en-US"/>
        </w:rPr>
        <w:t>f"presupuesto</w:t>
      </w:r>
      <w:proofErr w:type="spellEnd"/>
      <w:r w:rsidRPr="001B72B4">
        <w:rPr>
          <w:lang w:val="en-US"/>
        </w:rPr>
        <w:t>_{qr.id}.pdf", pdf, "application/pdf")</w:t>
      </w:r>
    </w:p>
    <w:p w14:paraId="3FB5F04E" w14:textId="77777777" w:rsidR="001B72B4" w:rsidRPr="001B72B4" w:rsidRDefault="001B72B4" w:rsidP="001B72B4">
      <w:r w:rsidRPr="001B72B4">
        <w:rPr>
          <w:lang w:val="en-US"/>
        </w:rPr>
        <w:t xml:space="preserve">            </w:t>
      </w:r>
      <w:proofErr w:type="spellStart"/>
      <w:proofErr w:type="gramStart"/>
      <w:r w:rsidRPr="001B72B4">
        <w:t>mail.send</w:t>
      </w:r>
      <w:proofErr w:type="spellEnd"/>
      <w:proofErr w:type="gramEnd"/>
      <w:r w:rsidRPr="001B72B4">
        <w:t>()</w:t>
      </w:r>
    </w:p>
    <w:p w14:paraId="41D0BC46" w14:textId="77777777" w:rsidR="001B72B4" w:rsidRPr="001B72B4" w:rsidRDefault="001B72B4" w:rsidP="001B72B4">
      <w:r w:rsidRPr="001B72B4">
        <w:t xml:space="preserve">        # redirigir con mensaje</w:t>
      </w:r>
    </w:p>
    <w:p w14:paraId="7FD39E65" w14:textId="77777777" w:rsidR="001B72B4" w:rsidRPr="001B72B4" w:rsidRDefault="001B72B4" w:rsidP="001B72B4">
      <w:r w:rsidRPr="001B72B4">
        <w:t xml:space="preserve">        </w:t>
      </w:r>
      <w:proofErr w:type="spellStart"/>
      <w:r w:rsidRPr="001B72B4">
        <w:t>return</w:t>
      </w:r>
      <w:proofErr w:type="spellEnd"/>
      <w:r w:rsidRPr="001B72B4">
        <w:t xml:space="preserve"> </w:t>
      </w:r>
      <w:proofErr w:type="spellStart"/>
      <w:r w:rsidRPr="001B72B4">
        <w:t>HttpResponseRedirect</w:t>
      </w:r>
      <w:proofErr w:type="spellEnd"/>
      <w:r w:rsidRPr="001B72B4">
        <w:t>("/gracias-presupuesto/")</w:t>
      </w:r>
    </w:p>
    <w:p w14:paraId="74708824" w14:textId="77777777" w:rsidR="001B72B4" w:rsidRPr="001B72B4" w:rsidRDefault="001B72B4" w:rsidP="001B72B4">
      <w:pPr>
        <w:rPr>
          <w:lang w:val="en-US"/>
        </w:rPr>
      </w:pPr>
      <w:r w:rsidRPr="001B72B4">
        <w:t xml:space="preserve">    </w:t>
      </w:r>
      <w:r w:rsidRPr="001B72B4">
        <w:rPr>
          <w:lang w:val="en-US"/>
        </w:rPr>
        <w:t xml:space="preserve">return </w:t>
      </w:r>
      <w:proofErr w:type="gramStart"/>
      <w:r w:rsidRPr="001B72B4">
        <w:rPr>
          <w:lang w:val="en-US"/>
        </w:rPr>
        <w:t>render(</w:t>
      </w:r>
      <w:proofErr w:type="gramEnd"/>
      <w:r w:rsidRPr="001B72B4">
        <w:rPr>
          <w:lang w:val="en-US"/>
        </w:rPr>
        <w:t>request, "quotes/request_quote.html", {"product": product})</w:t>
      </w:r>
    </w:p>
    <w:p w14:paraId="1C23CC3C" w14:textId="77777777" w:rsidR="001B72B4" w:rsidRPr="002B3C8F" w:rsidRDefault="001B72B4" w:rsidP="001B72B4">
      <w:pPr>
        <w:rPr>
          <w:b/>
          <w:bCs/>
          <w:lang w:val="en-US"/>
        </w:rPr>
      </w:pPr>
      <w:r w:rsidRPr="002B3C8F">
        <w:rPr>
          <w:b/>
          <w:bCs/>
          <w:lang w:val="en-US"/>
        </w:rPr>
        <w:t>quotes/urls.py</w:t>
      </w:r>
    </w:p>
    <w:p w14:paraId="245ED6B7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django.urls</w:t>
      </w:r>
      <w:proofErr w:type="spellEnd"/>
      <w:proofErr w:type="gramEnd"/>
      <w:r w:rsidRPr="001B72B4">
        <w:rPr>
          <w:lang w:val="en-US"/>
        </w:rPr>
        <w:t xml:space="preserve"> import path</w:t>
      </w:r>
    </w:p>
    <w:p w14:paraId="655FF7CE" w14:textId="77777777" w:rsidR="001B72B4" w:rsidRPr="001B72B4" w:rsidRDefault="001B72B4" w:rsidP="001B72B4">
      <w:pPr>
        <w:rPr>
          <w:lang w:val="en-US"/>
        </w:rPr>
      </w:pPr>
      <w:proofErr w:type="gramStart"/>
      <w:r w:rsidRPr="001B72B4">
        <w:rPr>
          <w:lang w:val="en-US"/>
        </w:rPr>
        <w:t>from .views</w:t>
      </w:r>
      <w:proofErr w:type="gram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request_quote</w:t>
      </w:r>
      <w:proofErr w:type="spellEnd"/>
    </w:p>
    <w:p w14:paraId="2DB2850F" w14:textId="77777777" w:rsidR="001B72B4" w:rsidRPr="001B72B4" w:rsidRDefault="001B72B4" w:rsidP="001B72B4">
      <w:pPr>
        <w:rPr>
          <w:lang w:val="en-US"/>
        </w:rPr>
      </w:pPr>
    </w:p>
    <w:p w14:paraId="34A76784" w14:textId="77777777" w:rsidR="001B72B4" w:rsidRPr="001B72B4" w:rsidRDefault="001B72B4" w:rsidP="001B72B4">
      <w:pPr>
        <w:rPr>
          <w:lang w:val="en-US"/>
        </w:rPr>
      </w:pPr>
      <w:proofErr w:type="spellStart"/>
      <w:r w:rsidRPr="001B72B4">
        <w:rPr>
          <w:lang w:val="en-US"/>
        </w:rPr>
        <w:t>app_name</w:t>
      </w:r>
      <w:proofErr w:type="spellEnd"/>
      <w:r w:rsidRPr="001B72B4">
        <w:rPr>
          <w:lang w:val="en-US"/>
        </w:rPr>
        <w:t xml:space="preserve"> = "quotes"</w:t>
      </w:r>
    </w:p>
    <w:p w14:paraId="153B0F58" w14:textId="77777777" w:rsidR="001B72B4" w:rsidRPr="001B72B4" w:rsidRDefault="001B72B4" w:rsidP="001B72B4">
      <w:pPr>
        <w:rPr>
          <w:lang w:val="en-US"/>
        </w:rPr>
      </w:pPr>
      <w:proofErr w:type="spellStart"/>
      <w:r w:rsidRPr="001B72B4">
        <w:rPr>
          <w:lang w:val="en-US"/>
        </w:rPr>
        <w:t>urlpatterns</w:t>
      </w:r>
      <w:proofErr w:type="spellEnd"/>
      <w:r w:rsidRPr="001B72B4">
        <w:rPr>
          <w:lang w:val="en-US"/>
        </w:rPr>
        <w:t xml:space="preserve"> = [</w:t>
      </w:r>
    </w:p>
    <w:p w14:paraId="15C85506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path("</w:t>
      </w:r>
      <w:proofErr w:type="spellStart"/>
      <w:r w:rsidRPr="001B72B4">
        <w:rPr>
          <w:lang w:val="en-US"/>
        </w:rPr>
        <w:t>solicitar</w:t>
      </w:r>
      <w:proofErr w:type="spellEnd"/>
      <w:r w:rsidRPr="001B72B4">
        <w:rPr>
          <w:lang w:val="en-US"/>
        </w:rPr>
        <w:t>/&lt;</w:t>
      </w:r>
      <w:proofErr w:type="spellStart"/>
      <w:proofErr w:type="gramStart"/>
      <w:r w:rsidRPr="001B72B4">
        <w:rPr>
          <w:lang w:val="en-US"/>
        </w:rPr>
        <w:t>int:product</w:t>
      </w:r>
      <w:proofErr w:type="gramEnd"/>
      <w:r w:rsidRPr="001B72B4">
        <w:rPr>
          <w:lang w:val="en-US"/>
        </w:rPr>
        <w:t>_id</w:t>
      </w:r>
      <w:proofErr w:type="spellEnd"/>
      <w:r w:rsidRPr="001B72B4">
        <w:rPr>
          <w:lang w:val="en-US"/>
        </w:rPr>
        <w:t xml:space="preserve">&gt;/", </w:t>
      </w:r>
      <w:proofErr w:type="spellStart"/>
      <w:r w:rsidRPr="001B72B4">
        <w:rPr>
          <w:lang w:val="en-US"/>
        </w:rPr>
        <w:t>request_quote</w:t>
      </w:r>
      <w:proofErr w:type="spellEnd"/>
      <w:r w:rsidRPr="001B72B4">
        <w:rPr>
          <w:lang w:val="en-US"/>
        </w:rPr>
        <w:t>, name="request-quote"),</w:t>
      </w:r>
    </w:p>
    <w:p w14:paraId="4172878B" w14:textId="77777777" w:rsidR="001B72B4" w:rsidRPr="001B72B4" w:rsidRDefault="001B72B4" w:rsidP="001B72B4">
      <w:r w:rsidRPr="001B72B4">
        <w:t>]</w:t>
      </w:r>
    </w:p>
    <w:p w14:paraId="61C6BA75" w14:textId="77777777" w:rsidR="001B72B4" w:rsidRPr="002B3C8F" w:rsidRDefault="001B72B4" w:rsidP="001B72B4">
      <w:pPr>
        <w:rPr>
          <w:b/>
          <w:bCs/>
        </w:rPr>
      </w:pPr>
      <w:proofErr w:type="spellStart"/>
      <w:r w:rsidRPr="002B3C8F">
        <w:rPr>
          <w:b/>
          <w:bCs/>
        </w:rPr>
        <w:t>Templates</w:t>
      </w:r>
      <w:proofErr w:type="spellEnd"/>
      <w:r w:rsidRPr="002B3C8F">
        <w:rPr>
          <w:b/>
          <w:bCs/>
        </w:rPr>
        <w:t>:</w:t>
      </w:r>
    </w:p>
    <w:p w14:paraId="1FEC07FA" w14:textId="06BB6378" w:rsidR="001B72B4" w:rsidRPr="002B3C8F" w:rsidRDefault="001B72B4" w:rsidP="001B72B4">
      <w:pPr>
        <w:numPr>
          <w:ilvl w:val="0"/>
          <w:numId w:val="6"/>
        </w:numPr>
        <w:rPr>
          <w:b/>
          <w:bCs/>
          <w:lang w:val="en-US"/>
        </w:rPr>
      </w:pPr>
      <w:r w:rsidRPr="002B3C8F">
        <w:rPr>
          <w:b/>
          <w:bCs/>
          <w:lang w:val="en-US"/>
        </w:rPr>
        <w:t>quotes/template</w:t>
      </w:r>
      <w:r w:rsidR="002B3C8F" w:rsidRPr="002B3C8F">
        <w:rPr>
          <w:b/>
          <w:bCs/>
          <w:lang w:val="en-US"/>
        </w:rPr>
        <w:t>s</w:t>
      </w:r>
      <w:r w:rsidRPr="002B3C8F">
        <w:rPr>
          <w:b/>
          <w:bCs/>
          <w:lang w:val="en-US"/>
        </w:rPr>
        <w:t xml:space="preserve">/request_quote.html — </w:t>
      </w:r>
      <w:proofErr w:type="spellStart"/>
      <w:r w:rsidRPr="002B3C8F">
        <w:rPr>
          <w:b/>
          <w:bCs/>
          <w:lang w:val="en-US"/>
        </w:rPr>
        <w:t>formulario</w:t>
      </w:r>
      <w:proofErr w:type="spellEnd"/>
      <w:r w:rsidRPr="002B3C8F">
        <w:rPr>
          <w:b/>
          <w:bCs/>
          <w:lang w:val="en-US"/>
        </w:rPr>
        <w:t>:</w:t>
      </w:r>
    </w:p>
    <w:p w14:paraId="3CFAC3C2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{% extends "base.html" %}</w:t>
      </w:r>
    </w:p>
    <w:p w14:paraId="7B34BD51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{% block content %}</w:t>
      </w:r>
    </w:p>
    <w:p w14:paraId="314FD672" w14:textId="77777777" w:rsidR="001B72B4" w:rsidRPr="001B72B4" w:rsidRDefault="001B72B4" w:rsidP="001B72B4">
      <w:r w:rsidRPr="001B72B4">
        <w:t xml:space="preserve">&lt;h2&gt;Solicitar presupuesto para </w:t>
      </w:r>
      <w:proofErr w:type="gramStart"/>
      <w:r w:rsidRPr="001B72B4">
        <w:t xml:space="preserve">{{ </w:t>
      </w:r>
      <w:proofErr w:type="spellStart"/>
      <w:r w:rsidRPr="001B72B4">
        <w:t>product</w:t>
      </w:r>
      <w:proofErr w:type="gramEnd"/>
      <w:r w:rsidRPr="001B72B4">
        <w:t>.title</w:t>
      </w:r>
      <w:proofErr w:type="spellEnd"/>
      <w:r w:rsidRPr="001B72B4">
        <w:t xml:space="preserve"> }}&lt;/h2&gt;</w:t>
      </w:r>
    </w:p>
    <w:p w14:paraId="5EE29D5E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&lt;form method="post"&gt;</w:t>
      </w:r>
    </w:p>
    <w:p w14:paraId="36BC03B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{% </w:t>
      </w:r>
      <w:proofErr w:type="spellStart"/>
      <w:r w:rsidRPr="001B72B4">
        <w:rPr>
          <w:lang w:val="en-US"/>
        </w:rPr>
        <w:t>csrf_token</w:t>
      </w:r>
      <w:proofErr w:type="spellEnd"/>
      <w:r w:rsidRPr="001B72B4">
        <w:rPr>
          <w:lang w:val="en-US"/>
        </w:rPr>
        <w:t xml:space="preserve"> %}</w:t>
      </w:r>
    </w:p>
    <w:p w14:paraId="65E6E116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&lt;label&gt;Email&lt;/label&gt;</w:t>
      </w:r>
    </w:p>
    <w:p w14:paraId="6555FAE2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&lt;input type="email" name="email" required&gt;</w:t>
      </w:r>
    </w:p>
    <w:p w14:paraId="2E868D8A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&lt;label&gt;</w:t>
      </w:r>
      <w:proofErr w:type="spellStart"/>
      <w:r w:rsidRPr="001B72B4">
        <w:rPr>
          <w:lang w:val="en-US"/>
        </w:rPr>
        <w:t>Mensaje</w:t>
      </w:r>
      <w:proofErr w:type="spellEnd"/>
      <w:r w:rsidRPr="001B72B4">
        <w:rPr>
          <w:lang w:val="en-US"/>
        </w:rPr>
        <w:t xml:space="preserve"> (</w:t>
      </w:r>
      <w:proofErr w:type="spellStart"/>
      <w:r w:rsidRPr="001B72B4">
        <w:rPr>
          <w:lang w:val="en-US"/>
        </w:rPr>
        <w:t>opcional</w:t>
      </w:r>
      <w:proofErr w:type="spellEnd"/>
      <w:r w:rsidRPr="001B72B4">
        <w:rPr>
          <w:lang w:val="en-US"/>
        </w:rPr>
        <w:t>)&lt;/label&gt;</w:t>
      </w:r>
    </w:p>
    <w:p w14:paraId="7AF0AE03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&lt;</w:t>
      </w:r>
      <w:proofErr w:type="spellStart"/>
      <w:r w:rsidRPr="001B72B4">
        <w:rPr>
          <w:lang w:val="en-US"/>
        </w:rPr>
        <w:t>textarea</w:t>
      </w:r>
      <w:proofErr w:type="spellEnd"/>
      <w:r w:rsidRPr="001B72B4">
        <w:rPr>
          <w:lang w:val="en-US"/>
        </w:rPr>
        <w:t xml:space="preserve"> name="message"&gt;&lt;/</w:t>
      </w:r>
      <w:proofErr w:type="spellStart"/>
      <w:r w:rsidRPr="001B72B4">
        <w:rPr>
          <w:lang w:val="en-US"/>
        </w:rPr>
        <w:t>textarea</w:t>
      </w:r>
      <w:proofErr w:type="spellEnd"/>
      <w:r w:rsidRPr="001B72B4">
        <w:rPr>
          <w:lang w:val="en-US"/>
        </w:rPr>
        <w:t>&gt;</w:t>
      </w:r>
    </w:p>
    <w:p w14:paraId="7E50A2D8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lastRenderedPageBreak/>
        <w:t xml:space="preserve">  &lt;button class="</w:t>
      </w:r>
      <w:proofErr w:type="spellStart"/>
      <w:r w:rsidRPr="001B72B4">
        <w:rPr>
          <w:lang w:val="en-US"/>
        </w:rPr>
        <w:t>btn</w:t>
      </w:r>
      <w:proofErr w:type="spellEnd"/>
      <w:r w:rsidRPr="001B72B4">
        <w:rPr>
          <w:lang w:val="en-US"/>
        </w:rPr>
        <w:t>-primary" type="submit"&gt;</w:t>
      </w:r>
      <w:proofErr w:type="spellStart"/>
      <w:r w:rsidRPr="001B72B4">
        <w:rPr>
          <w:lang w:val="en-US"/>
        </w:rPr>
        <w:t>Enviar</w:t>
      </w:r>
      <w:proofErr w:type="spellEnd"/>
      <w:r w:rsidRPr="001B72B4">
        <w:rPr>
          <w:lang w:val="en-US"/>
        </w:rPr>
        <w:t xml:space="preserve"> </w:t>
      </w:r>
      <w:proofErr w:type="spellStart"/>
      <w:r w:rsidRPr="001B72B4">
        <w:rPr>
          <w:lang w:val="en-US"/>
        </w:rPr>
        <w:t>presupuesto</w:t>
      </w:r>
      <w:proofErr w:type="spellEnd"/>
      <w:r w:rsidRPr="001B72B4">
        <w:rPr>
          <w:lang w:val="en-US"/>
        </w:rPr>
        <w:t>&lt;/button&gt;</w:t>
      </w:r>
    </w:p>
    <w:p w14:paraId="76843F1D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&lt;/form&gt;</w:t>
      </w:r>
    </w:p>
    <w:p w14:paraId="4A76251C" w14:textId="77777777" w:rsidR="001B72B4" w:rsidRPr="001B72B4" w:rsidRDefault="001B72B4" w:rsidP="001B72B4">
      <w:r w:rsidRPr="001B72B4">
        <w:t xml:space="preserve">{% </w:t>
      </w:r>
      <w:proofErr w:type="spellStart"/>
      <w:r w:rsidRPr="001B72B4">
        <w:t>endblock</w:t>
      </w:r>
      <w:proofErr w:type="spellEnd"/>
      <w:r w:rsidRPr="001B72B4">
        <w:t xml:space="preserve"> %}</w:t>
      </w:r>
    </w:p>
    <w:p w14:paraId="317A7A77" w14:textId="52F20B5A" w:rsidR="001B72B4" w:rsidRPr="002B3C8F" w:rsidRDefault="001B72B4" w:rsidP="001B72B4">
      <w:pPr>
        <w:numPr>
          <w:ilvl w:val="0"/>
          <w:numId w:val="7"/>
        </w:numPr>
        <w:rPr>
          <w:b/>
          <w:bCs/>
        </w:rPr>
      </w:pPr>
      <w:proofErr w:type="spellStart"/>
      <w:r w:rsidRPr="002B3C8F">
        <w:rPr>
          <w:b/>
          <w:bCs/>
        </w:rPr>
        <w:t>quotes</w:t>
      </w:r>
      <w:proofErr w:type="spellEnd"/>
      <w:r w:rsidRPr="002B3C8F">
        <w:rPr>
          <w:b/>
          <w:bCs/>
        </w:rPr>
        <w:t>/</w:t>
      </w:r>
      <w:proofErr w:type="spellStart"/>
      <w:r w:rsidRPr="002B3C8F">
        <w:rPr>
          <w:b/>
          <w:bCs/>
        </w:rPr>
        <w:t>templates</w:t>
      </w:r>
      <w:proofErr w:type="spellEnd"/>
      <w:r w:rsidRPr="002B3C8F">
        <w:rPr>
          <w:b/>
          <w:bCs/>
        </w:rPr>
        <w:t>/</w:t>
      </w:r>
      <w:r w:rsidR="002B3C8F" w:rsidRPr="002B3C8F">
        <w:rPr>
          <w:b/>
          <w:bCs/>
        </w:rPr>
        <w:t xml:space="preserve"> </w:t>
      </w:r>
      <w:r w:rsidRPr="002B3C8F">
        <w:rPr>
          <w:b/>
          <w:bCs/>
        </w:rPr>
        <w:t>quote_pdf.html — plantilla que se convertirá en PDF:</w:t>
      </w:r>
    </w:p>
    <w:p w14:paraId="42B8F229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&lt;!doctype html&gt;</w:t>
      </w:r>
    </w:p>
    <w:p w14:paraId="4C2EDAF2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&lt;html&gt;</w:t>
      </w:r>
    </w:p>
    <w:p w14:paraId="3C925DC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&lt;head&gt;&lt;meta charset="utf-8"&gt;&lt;style&gt;</w:t>
      </w:r>
    </w:p>
    <w:p w14:paraId="5623F89A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body </w:t>
      </w:r>
      <w:proofErr w:type="gramStart"/>
      <w:r w:rsidRPr="001B72B4">
        <w:rPr>
          <w:lang w:val="en-US"/>
        </w:rPr>
        <w:t>{ font</w:t>
      </w:r>
      <w:proofErr w:type="gramEnd"/>
      <w:r w:rsidRPr="001B72B4">
        <w:rPr>
          <w:lang w:val="en-US"/>
        </w:rPr>
        <w:t>-family: sans-serif; }</w:t>
      </w:r>
    </w:p>
    <w:p w14:paraId="3D0501F7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</w:t>
      </w:r>
      <w:proofErr w:type="gramStart"/>
      <w:r w:rsidRPr="001B72B4">
        <w:rPr>
          <w:lang w:val="en-US"/>
        </w:rPr>
        <w:t>.header</w:t>
      </w:r>
      <w:proofErr w:type="gramEnd"/>
      <w:r w:rsidRPr="001B72B4">
        <w:rPr>
          <w:lang w:val="en-US"/>
        </w:rPr>
        <w:t xml:space="preserve"> { </w:t>
      </w:r>
      <w:proofErr w:type="spellStart"/>
      <w:r w:rsidRPr="001B72B4">
        <w:rPr>
          <w:lang w:val="en-US"/>
        </w:rPr>
        <w:t>text-align:center</w:t>
      </w:r>
      <w:proofErr w:type="spellEnd"/>
      <w:r w:rsidRPr="001B72B4">
        <w:rPr>
          <w:lang w:val="en-US"/>
        </w:rPr>
        <w:t>; margin-bottom:20px; }</w:t>
      </w:r>
    </w:p>
    <w:p w14:paraId="0429284A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</w:t>
      </w:r>
      <w:proofErr w:type="gramStart"/>
      <w:r w:rsidRPr="001B72B4">
        <w:rPr>
          <w:lang w:val="en-US"/>
        </w:rPr>
        <w:t>.product</w:t>
      </w:r>
      <w:proofErr w:type="gramEnd"/>
      <w:r w:rsidRPr="001B72B4">
        <w:rPr>
          <w:lang w:val="en-US"/>
        </w:rPr>
        <w:t xml:space="preserve"> { border-top:1px solid #ddd; padding-top:10px; }</w:t>
      </w:r>
    </w:p>
    <w:p w14:paraId="39FB644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&lt;/style&gt;&lt;/head&gt;</w:t>
      </w:r>
    </w:p>
    <w:p w14:paraId="7C42662E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&lt;body&gt;</w:t>
      </w:r>
    </w:p>
    <w:p w14:paraId="1A56FEFB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&lt;div class="header"&gt;</w:t>
      </w:r>
    </w:p>
    <w:p w14:paraId="168097DC" w14:textId="77777777" w:rsidR="001B72B4" w:rsidRPr="001B72B4" w:rsidRDefault="001B72B4" w:rsidP="001B72B4">
      <w:r w:rsidRPr="001B72B4">
        <w:rPr>
          <w:lang w:val="en-US"/>
        </w:rPr>
        <w:t xml:space="preserve">    </w:t>
      </w:r>
      <w:r w:rsidRPr="001B72B4">
        <w:t>&lt;h1&gt;Presupuesto&lt;/h1&gt;</w:t>
      </w:r>
    </w:p>
    <w:p w14:paraId="5E4EA0FF" w14:textId="77777777" w:rsidR="001B72B4" w:rsidRPr="001B72B4" w:rsidRDefault="001B72B4" w:rsidP="001B72B4">
      <w:r w:rsidRPr="001B72B4">
        <w:t xml:space="preserve">    &lt;p&gt;Producto: </w:t>
      </w:r>
      <w:proofErr w:type="gramStart"/>
      <w:r w:rsidRPr="001B72B4">
        <w:t xml:space="preserve">{{ </w:t>
      </w:r>
      <w:proofErr w:type="spellStart"/>
      <w:r w:rsidRPr="001B72B4">
        <w:t>product</w:t>
      </w:r>
      <w:proofErr w:type="gramEnd"/>
      <w:r w:rsidRPr="001B72B4">
        <w:t>.title</w:t>
      </w:r>
      <w:proofErr w:type="spellEnd"/>
      <w:r w:rsidRPr="001B72B4">
        <w:t xml:space="preserve"> }}&lt;/p&gt;</w:t>
      </w:r>
    </w:p>
    <w:p w14:paraId="09833AD2" w14:textId="77777777" w:rsidR="001B72B4" w:rsidRPr="00CD3153" w:rsidRDefault="001B72B4" w:rsidP="001B72B4">
      <w:r w:rsidRPr="001B72B4">
        <w:t xml:space="preserve">  </w:t>
      </w:r>
      <w:r w:rsidRPr="00CD3153">
        <w:t>&lt;/</w:t>
      </w:r>
      <w:proofErr w:type="spellStart"/>
      <w:r w:rsidRPr="00CD3153">
        <w:t>div</w:t>
      </w:r>
      <w:proofErr w:type="spellEnd"/>
      <w:r w:rsidRPr="00CD3153">
        <w:t>&gt;</w:t>
      </w:r>
    </w:p>
    <w:p w14:paraId="0A743826" w14:textId="77777777" w:rsidR="001B72B4" w:rsidRPr="001B72B4" w:rsidRDefault="001B72B4" w:rsidP="001B72B4">
      <w:pPr>
        <w:rPr>
          <w:lang w:val="en-US"/>
        </w:rPr>
      </w:pPr>
      <w:r w:rsidRPr="00CD3153">
        <w:t xml:space="preserve">  </w:t>
      </w:r>
      <w:r w:rsidRPr="001B72B4">
        <w:rPr>
          <w:lang w:val="en-US"/>
        </w:rPr>
        <w:t>&lt;div class="product"&gt;</w:t>
      </w:r>
    </w:p>
    <w:p w14:paraId="279AC39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&lt;p&gt;&lt;strong&gt;</w:t>
      </w:r>
      <w:proofErr w:type="spellStart"/>
      <w:r w:rsidRPr="001B72B4">
        <w:rPr>
          <w:lang w:val="en-US"/>
        </w:rPr>
        <w:t>Precio</w:t>
      </w:r>
      <w:proofErr w:type="spellEnd"/>
      <w:r w:rsidRPr="001B72B4">
        <w:rPr>
          <w:lang w:val="en-US"/>
        </w:rPr>
        <w:t xml:space="preserve"> </w:t>
      </w:r>
      <w:proofErr w:type="spellStart"/>
      <w:r w:rsidRPr="001B72B4">
        <w:rPr>
          <w:lang w:val="en-US"/>
        </w:rPr>
        <w:t>sugerido</w:t>
      </w:r>
      <w:proofErr w:type="spellEnd"/>
      <w:r w:rsidRPr="001B72B4">
        <w:rPr>
          <w:lang w:val="en-US"/>
        </w:rPr>
        <w:t>:&lt;/strong&gt; $</w:t>
      </w:r>
      <w:proofErr w:type="gramStart"/>
      <w:r w:rsidRPr="001B72B4">
        <w:rPr>
          <w:lang w:val="en-US"/>
        </w:rPr>
        <w:t xml:space="preserve">{{ </w:t>
      </w:r>
      <w:proofErr w:type="spellStart"/>
      <w:r w:rsidRPr="001B72B4">
        <w:rPr>
          <w:lang w:val="en-US"/>
        </w:rPr>
        <w:t>product</w:t>
      </w:r>
      <w:proofErr w:type="gramEnd"/>
      <w:r w:rsidRPr="001B72B4">
        <w:rPr>
          <w:lang w:val="en-US"/>
        </w:rPr>
        <w:t>.price</w:t>
      </w:r>
      <w:proofErr w:type="spellEnd"/>
      <w:r w:rsidRPr="001B72B4">
        <w:rPr>
          <w:lang w:val="en-US"/>
        </w:rPr>
        <w:t xml:space="preserve"> }}&lt;/p&gt;</w:t>
      </w:r>
    </w:p>
    <w:p w14:paraId="774DB9F6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&lt;p&gt;&lt;strong&gt;Marca:&lt;/strong&gt; </w:t>
      </w:r>
      <w:proofErr w:type="gramStart"/>
      <w:r w:rsidRPr="001B72B4">
        <w:rPr>
          <w:lang w:val="en-US"/>
        </w:rPr>
        <w:t xml:space="preserve">{{ </w:t>
      </w:r>
      <w:proofErr w:type="spellStart"/>
      <w:r w:rsidRPr="001B72B4">
        <w:rPr>
          <w:lang w:val="en-US"/>
        </w:rPr>
        <w:t>product</w:t>
      </w:r>
      <w:proofErr w:type="gramEnd"/>
      <w:r w:rsidRPr="001B72B4">
        <w:rPr>
          <w:lang w:val="en-US"/>
        </w:rPr>
        <w:t>.marca</w:t>
      </w:r>
      <w:proofErr w:type="spellEnd"/>
      <w:r w:rsidRPr="001B72B4">
        <w:rPr>
          <w:lang w:val="en-US"/>
        </w:rPr>
        <w:t xml:space="preserve"> }}&lt;/p&gt;</w:t>
      </w:r>
    </w:p>
    <w:p w14:paraId="7BE41138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&lt;p&gt;&lt;strong&gt;</w:t>
      </w:r>
      <w:proofErr w:type="spellStart"/>
      <w:r w:rsidRPr="001B72B4">
        <w:rPr>
          <w:lang w:val="en-US"/>
        </w:rPr>
        <w:t>Descripción</w:t>
      </w:r>
      <w:proofErr w:type="spellEnd"/>
      <w:r w:rsidRPr="001B72B4">
        <w:rPr>
          <w:lang w:val="en-US"/>
        </w:rPr>
        <w:t xml:space="preserve">:&lt;/strong&gt; </w:t>
      </w:r>
      <w:proofErr w:type="gramStart"/>
      <w:r w:rsidRPr="001B72B4">
        <w:rPr>
          <w:lang w:val="en-US"/>
        </w:rPr>
        <w:t xml:space="preserve">{{ </w:t>
      </w:r>
      <w:proofErr w:type="spellStart"/>
      <w:r w:rsidRPr="001B72B4">
        <w:rPr>
          <w:lang w:val="en-US"/>
        </w:rPr>
        <w:t>product</w:t>
      </w:r>
      <w:proofErr w:type="gramEnd"/>
      <w:r w:rsidRPr="001B72B4">
        <w:rPr>
          <w:lang w:val="en-US"/>
        </w:rPr>
        <w:t>.description</w:t>
      </w:r>
      <w:proofErr w:type="spellEnd"/>
      <w:r w:rsidRPr="001B72B4">
        <w:rPr>
          <w:lang w:val="en-US"/>
        </w:rPr>
        <w:t xml:space="preserve"> }}&lt;/p&gt;</w:t>
      </w:r>
    </w:p>
    <w:p w14:paraId="77757F1C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&lt;/div&gt;</w:t>
      </w:r>
    </w:p>
    <w:p w14:paraId="719A596B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&lt;</w:t>
      </w:r>
      <w:proofErr w:type="spellStart"/>
      <w:r w:rsidRPr="001B72B4">
        <w:rPr>
          <w:lang w:val="en-US"/>
        </w:rPr>
        <w:t>hr</w:t>
      </w:r>
      <w:proofErr w:type="spellEnd"/>
      <w:r w:rsidRPr="001B72B4">
        <w:rPr>
          <w:lang w:val="en-US"/>
        </w:rPr>
        <w:t>&gt;</w:t>
      </w:r>
    </w:p>
    <w:p w14:paraId="49654EA3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&lt;p&gt;</w:t>
      </w:r>
      <w:proofErr w:type="spellStart"/>
      <w:r w:rsidRPr="001B72B4">
        <w:rPr>
          <w:lang w:val="en-US"/>
        </w:rPr>
        <w:t>Solicitado</w:t>
      </w:r>
      <w:proofErr w:type="spellEnd"/>
      <w:r w:rsidRPr="001B72B4">
        <w:rPr>
          <w:lang w:val="en-US"/>
        </w:rPr>
        <w:t xml:space="preserve"> </w:t>
      </w:r>
      <w:proofErr w:type="spellStart"/>
      <w:r w:rsidRPr="001B72B4">
        <w:rPr>
          <w:lang w:val="en-US"/>
        </w:rPr>
        <w:t>por</w:t>
      </w:r>
      <w:proofErr w:type="spellEnd"/>
      <w:r w:rsidRPr="001B72B4">
        <w:rPr>
          <w:lang w:val="en-US"/>
        </w:rPr>
        <w:t xml:space="preserve">: </w:t>
      </w:r>
      <w:proofErr w:type="gramStart"/>
      <w:r w:rsidRPr="001B72B4">
        <w:rPr>
          <w:lang w:val="en-US"/>
        </w:rPr>
        <w:t xml:space="preserve">{{ </w:t>
      </w:r>
      <w:proofErr w:type="spellStart"/>
      <w:r w:rsidRPr="001B72B4">
        <w:rPr>
          <w:lang w:val="en-US"/>
        </w:rPr>
        <w:t>request</w:t>
      </w:r>
      <w:proofErr w:type="gramEnd"/>
      <w:r w:rsidRPr="001B72B4">
        <w:rPr>
          <w:lang w:val="en-US"/>
        </w:rPr>
        <w:t>.email</w:t>
      </w:r>
      <w:proofErr w:type="spellEnd"/>
      <w:r w:rsidRPr="001B72B4">
        <w:rPr>
          <w:lang w:val="en-US"/>
        </w:rPr>
        <w:t xml:space="preserve"> }} </w:t>
      </w:r>
      <w:proofErr w:type="spellStart"/>
      <w:r w:rsidRPr="001B72B4">
        <w:rPr>
          <w:lang w:val="en-US"/>
        </w:rPr>
        <w:t>el</w:t>
      </w:r>
      <w:proofErr w:type="spellEnd"/>
      <w:r w:rsidRPr="001B72B4">
        <w:rPr>
          <w:lang w:val="en-US"/>
        </w:rPr>
        <w:t xml:space="preserve"> {{ </w:t>
      </w:r>
      <w:proofErr w:type="spellStart"/>
      <w:r w:rsidRPr="001B72B4">
        <w:rPr>
          <w:lang w:val="en-US"/>
        </w:rPr>
        <w:t>request.created_at</w:t>
      </w:r>
      <w:proofErr w:type="spellEnd"/>
      <w:r w:rsidRPr="001B72B4">
        <w:rPr>
          <w:lang w:val="en-US"/>
        </w:rPr>
        <w:t xml:space="preserve"> }}&lt;/p&gt;</w:t>
      </w:r>
    </w:p>
    <w:p w14:paraId="4E86AB4A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&lt;p&gt;</w:t>
      </w:r>
      <w:proofErr w:type="spellStart"/>
      <w:r w:rsidRPr="001B72B4">
        <w:rPr>
          <w:lang w:val="en-US"/>
        </w:rPr>
        <w:t>Mensaje</w:t>
      </w:r>
      <w:proofErr w:type="spellEnd"/>
      <w:r w:rsidRPr="001B72B4">
        <w:rPr>
          <w:lang w:val="en-US"/>
        </w:rPr>
        <w:t xml:space="preserve">: </w:t>
      </w:r>
      <w:proofErr w:type="gramStart"/>
      <w:r w:rsidRPr="001B72B4">
        <w:rPr>
          <w:lang w:val="en-US"/>
        </w:rPr>
        <w:t xml:space="preserve">{{ </w:t>
      </w:r>
      <w:proofErr w:type="spellStart"/>
      <w:r w:rsidRPr="001B72B4">
        <w:rPr>
          <w:lang w:val="en-US"/>
        </w:rPr>
        <w:t>request</w:t>
      </w:r>
      <w:proofErr w:type="gramEnd"/>
      <w:r w:rsidRPr="001B72B4">
        <w:rPr>
          <w:lang w:val="en-US"/>
        </w:rPr>
        <w:t>.message</w:t>
      </w:r>
      <w:proofErr w:type="spellEnd"/>
      <w:r w:rsidRPr="001B72B4">
        <w:rPr>
          <w:lang w:val="en-US"/>
        </w:rPr>
        <w:t xml:space="preserve"> }}&lt;/p&gt;</w:t>
      </w:r>
    </w:p>
    <w:p w14:paraId="1F661B30" w14:textId="77777777" w:rsidR="001B72B4" w:rsidRPr="001B72B4" w:rsidRDefault="001B72B4" w:rsidP="001B72B4">
      <w:r w:rsidRPr="001B72B4">
        <w:t>&lt;/</w:t>
      </w:r>
      <w:proofErr w:type="spellStart"/>
      <w:r w:rsidRPr="001B72B4">
        <w:t>body</w:t>
      </w:r>
      <w:proofErr w:type="spellEnd"/>
      <w:r w:rsidRPr="001B72B4">
        <w:t>&gt;</w:t>
      </w:r>
    </w:p>
    <w:p w14:paraId="2B2DCA18" w14:textId="77777777" w:rsidR="001B72B4" w:rsidRPr="001B72B4" w:rsidRDefault="001B72B4" w:rsidP="001B72B4">
      <w:r w:rsidRPr="001B72B4">
        <w:t>&lt;/</w:t>
      </w:r>
      <w:proofErr w:type="spellStart"/>
      <w:r w:rsidRPr="001B72B4">
        <w:t>html</w:t>
      </w:r>
      <w:proofErr w:type="spellEnd"/>
      <w:r w:rsidRPr="001B72B4">
        <w:t>&gt;</w:t>
      </w:r>
    </w:p>
    <w:p w14:paraId="16AEC367" w14:textId="77777777" w:rsidR="001B72B4" w:rsidRPr="002B3C8F" w:rsidRDefault="001B72B4" w:rsidP="001B72B4">
      <w:pPr>
        <w:rPr>
          <w:b/>
          <w:bCs/>
        </w:rPr>
      </w:pPr>
      <w:r w:rsidRPr="002B3C8F">
        <w:rPr>
          <w:b/>
          <w:bCs/>
        </w:rPr>
        <w:t>Configurar email en settings.py (ejemplo con Gmail SMTP para pruebas — NO usar credenciales reales en repo):</w:t>
      </w:r>
    </w:p>
    <w:p w14:paraId="498B013D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EMAIL_BACKEND = "</w:t>
      </w:r>
      <w:proofErr w:type="spellStart"/>
      <w:proofErr w:type="gramStart"/>
      <w:r w:rsidRPr="001B72B4">
        <w:rPr>
          <w:lang w:val="en-US"/>
        </w:rPr>
        <w:t>django.core</w:t>
      </w:r>
      <w:proofErr w:type="gramEnd"/>
      <w:r w:rsidRPr="001B72B4">
        <w:rPr>
          <w:lang w:val="en-US"/>
        </w:rPr>
        <w:t>.mail.backends.smtp.EmailBackend</w:t>
      </w:r>
      <w:proofErr w:type="spellEnd"/>
      <w:r w:rsidRPr="001B72B4">
        <w:rPr>
          <w:lang w:val="en-US"/>
        </w:rPr>
        <w:t>"</w:t>
      </w:r>
    </w:p>
    <w:p w14:paraId="74BB4B30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EMAIL_HOST = "smtp.gmail.com"</w:t>
      </w:r>
    </w:p>
    <w:p w14:paraId="50405BF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EMAIL_PORT = 587</w:t>
      </w:r>
    </w:p>
    <w:p w14:paraId="5014B90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lastRenderedPageBreak/>
        <w:t>EMAIL_USE_TLS = True</w:t>
      </w:r>
    </w:p>
    <w:p w14:paraId="460AC7B0" w14:textId="77777777" w:rsidR="001B72B4" w:rsidRPr="002B3C8F" w:rsidRDefault="001B72B4" w:rsidP="001B72B4">
      <w:pPr>
        <w:rPr>
          <w:highlight w:val="yellow"/>
          <w:lang w:val="en-US"/>
        </w:rPr>
      </w:pPr>
      <w:r w:rsidRPr="002B3C8F">
        <w:rPr>
          <w:highlight w:val="yellow"/>
          <w:lang w:val="en-US"/>
        </w:rPr>
        <w:t xml:space="preserve">EMAIL_HOST_USER = </w:t>
      </w:r>
      <w:proofErr w:type="spellStart"/>
      <w:proofErr w:type="gramStart"/>
      <w:r w:rsidRPr="002B3C8F">
        <w:rPr>
          <w:highlight w:val="yellow"/>
          <w:lang w:val="en-US"/>
        </w:rPr>
        <w:t>os.getenv</w:t>
      </w:r>
      <w:proofErr w:type="spellEnd"/>
      <w:proofErr w:type="gramEnd"/>
      <w:r w:rsidRPr="002B3C8F">
        <w:rPr>
          <w:highlight w:val="yellow"/>
          <w:lang w:val="en-US"/>
        </w:rPr>
        <w:t>("EMAIL_HOST_USER")</w:t>
      </w:r>
    </w:p>
    <w:p w14:paraId="269B80BB" w14:textId="77777777" w:rsidR="001B72B4" w:rsidRPr="002B3C8F" w:rsidRDefault="001B72B4" w:rsidP="001B72B4">
      <w:pPr>
        <w:rPr>
          <w:highlight w:val="yellow"/>
          <w:lang w:val="en-US"/>
        </w:rPr>
      </w:pPr>
      <w:r w:rsidRPr="002B3C8F">
        <w:rPr>
          <w:highlight w:val="yellow"/>
          <w:lang w:val="en-US"/>
        </w:rPr>
        <w:t xml:space="preserve">EMAIL_HOST_PASSWORD = </w:t>
      </w:r>
      <w:proofErr w:type="spellStart"/>
      <w:proofErr w:type="gramStart"/>
      <w:r w:rsidRPr="002B3C8F">
        <w:rPr>
          <w:highlight w:val="yellow"/>
          <w:lang w:val="en-US"/>
        </w:rPr>
        <w:t>os.getenv</w:t>
      </w:r>
      <w:proofErr w:type="spellEnd"/>
      <w:proofErr w:type="gramEnd"/>
      <w:r w:rsidRPr="002B3C8F">
        <w:rPr>
          <w:highlight w:val="yellow"/>
          <w:lang w:val="en-US"/>
        </w:rPr>
        <w:t>("EMAIL_HOST_PASSWORD")</w:t>
      </w:r>
    </w:p>
    <w:p w14:paraId="36A65EF3" w14:textId="77777777" w:rsidR="001B72B4" w:rsidRPr="001B72B4" w:rsidRDefault="001B72B4" w:rsidP="001B72B4">
      <w:pPr>
        <w:rPr>
          <w:lang w:val="en-US"/>
        </w:rPr>
      </w:pPr>
      <w:r w:rsidRPr="002B3C8F">
        <w:rPr>
          <w:highlight w:val="yellow"/>
          <w:lang w:val="en-US"/>
        </w:rPr>
        <w:t xml:space="preserve">DEFAULT_FROM_EMAIL = </w:t>
      </w:r>
      <w:proofErr w:type="spellStart"/>
      <w:proofErr w:type="gramStart"/>
      <w:r w:rsidRPr="002B3C8F">
        <w:rPr>
          <w:highlight w:val="yellow"/>
          <w:lang w:val="en-US"/>
        </w:rPr>
        <w:t>os.getenv</w:t>
      </w:r>
      <w:proofErr w:type="spellEnd"/>
      <w:proofErr w:type="gramEnd"/>
      <w:r w:rsidRPr="002B3C8F">
        <w:rPr>
          <w:highlight w:val="yellow"/>
          <w:lang w:val="en-US"/>
        </w:rPr>
        <w:t>("DEFAULT_FROM_EMAIL", EMAIL_HOST_USER)</w:t>
      </w:r>
    </w:p>
    <w:p w14:paraId="27956207" w14:textId="77777777" w:rsidR="001B72B4" w:rsidRPr="001B72B4" w:rsidRDefault="001B72B4" w:rsidP="001B72B4">
      <w:pPr>
        <w:rPr>
          <w:lang w:val="en-US"/>
        </w:rPr>
      </w:pPr>
      <w:r w:rsidRPr="001B72B4">
        <w:rPr>
          <w:b/>
          <w:bCs/>
          <w:lang w:val="en-US"/>
        </w:rPr>
        <w:t>Migrations</w:t>
      </w:r>
    </w:p>
    <w:p w14:paraId="28DE608A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python manage.py </w:t>
      </w:r>
      <w:proofErr w:type="spellStart"/>
      <w:r w:rsidRPr="001B72B4">
        <w:rPr>
          <w:lang w:val="en-US"/>
        </w:rPr>
        <w:t>makemigrations</w:t>
      </w:r>
      <w:proofErr w:type="spellEnd"/>
      <w:r w:rsidRPr="001B72B4">
        <w:rPr>
          <w:lang w:val="en-US"/>
        </w:rPr>
        <w:t xml:space="preserve"> quotes</w:t>
      </w:r>
    </w:p>
    <w:p w14:paraId="762A583C" w14:textId="77777777" w:rsidR="001B72B4" w:rsidRPr="001B72B4" w:rsidRDefault="001B72B4" w:rsidP="001B72B4">
      <w:proofErr w:type="spellStart"/>
      <w:r w:rsidRPr="001B72B4">
        <w:t>python</w:t>
      </w:r>
      <w:proofErr w:type="spellEnd"/>
      <w:r w:rsidRPr="001B72B4">
        <w:t xml:space="preserve"> manage.py </w:t>
      </w:r>
      <w:proofErr w:type="spellStart"/>
      <w:r w:rsidRPr="001B72B4">
        <w:t>migrate</w:t>
      </w:r>
      <w:proofErr w:type="spellEnd"/>
    </w:p>
    <w:p w14:paraId="5187E849" w14:textId="77777777" w:rsidR="001B72B4" w:rsidRPr="001B72B4" w:rsidRDefault="001B72B4" w:rsidP="001B72B4">
      <w:r w:rsidRPr="001B72B4">
        <w:rPr>
          <w:b/>
          <w:bCs/>
        </w:rPr>
        <w:t>Probar</w:t>
      </w:r>
      <w:r w:rsidRPr="001B72B4">
        <w:t>: entra a /</w:t>
      </w:r>
      <w:proofErr w:type="spellStart"/>
      <w:r w:rsidRPr="001B72B4">
        <w:t>quotes</w:t>
      </w:r>
      <w:proofErr w:type="spellEnd"/>
      <w:r w:rsidRPr="001B72B4">
        <w:t>/solicitar/&lt;</w:t>
      </w:r>
      <w:proofErr w:type="spellStart"/>
      <w:r w:rsidRPr="001B72B4">
        <w:t>product_id</w:t>
      </w:r>
      <w:proofErr w:type="spellEnd"/>
      <w:r w:rsidRPr="001B72B4">
        <w:t>&gt;/, completa formulario y comprueba que llega el mail con adjunto PDF.</w:t>
      </w:r>
    </w:p>
    <w:p w14:paraId="65E72756" w14:textId="77777777" w:rsidR="001B72B4" w:rsidRPr="001B72B4" w:rsidRDefault="00000000" w:rsidP="001B72B4">
      <w:r>
        <w:pict w14:anchorId="11C15829">
          <v:rect id="_x0000_i1030" style="width:0;height:1.5pt" o:hralign="center" o:hrstd="t" o:hr="t" fillcolor="#a0a0a0" stroked="f"/>
        </w:pict>
      </w:r>
    </w:p>
    <w:p w14:paraId="6FDD00E1" w14:textId="77777777" w:rsidR="001B72B4" w:rsidRPr="001B72B4" w:rsidRDefault="001B72B4" w:rsidP="001B72B4">
      <w:pPr>
        <w:rPr>
          <w:b/>
          <w:bCs/>
        </w:rPr>
      </w:pPr>
      <w:r w:rsidRPr="001B72B4">
        <w:rPr>
          <w:b/>
          <w:bCs/>
        </w:rPr>
        <w:t>6) Rutas principales (añadir al urls.py del proyecto)</w:t>
      </w:r>
    </w:p>
    <w:p w14:paraId="0C77B47F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django.urls</w:t>
      </w:r>
      <w:proofErr w:type="spellEnd"/>
      <w:proofErr w:type="gramEnd"/>
      <w:r w:rsidRPr="001B72B4">
        <w:rPr>
          <w:lang w:val="en-US"/>
        </w:rPr>
        <w:t xml:space="preserve"> import include, path</w:t>
      </w:r>
    </w:p>
    <w:p w14:paraId="6754303F" w14:textId="77777777" w:rsidR="001B72B4" w:rsidRPr="001B72B4" w:rsidRDefault="001B72B4" w:rsidP="001B72B4">
      <w:pPr>
        <w:rPr>
          <w:lang w:val="en-US"/>
        </w:rPr>
      </w:pPr>
    </w:p>
    <w:p w14:paraId="23CBBF00" w14:textId="77777777" w:rsidR="001B72B4" w:rsidRPr="001B72B4" w:rsidRDefault="001B72B4" w:rsidP="001B72B4">
      <w:pPr>
        <w:rPr>
          <w:lang w:val="en-US"/>
        </w:rPr>
      </w:pPr>
      <w:proofErr w:type="spellStart"/>
      <w:r w:rsidRPr="001B72B4">
        <w:rPr>
          <w:lang w:val="en-US"/>
        </w:rPr>
        <w:t>urlpatterns</w:t>
      </w:r>
      <w:proofErr w:type="spellEnd"/>
      <w:r w:rsidRPr="001B72B4">
        <w:rPr>
          <w:lang w:val="en-US"/>
        </w:rPr>
        <w:t xml:space="preserve"> = [</w:t>
      </w:r>
    </w:p>
    <w:p w14:paraId="5A6B1BDF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# ...</w:t>
      </w:r>
    </w:p>
    <w:p w14:paraId="5A190EAE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gramStart"/>
      <w:r w:rsidRPr="001B72B4">
        <w:rPr>
          <w:lang w:val="en-US"/>
        </w:rPr>
        <w:t>path(</w:t>
      </w:r>
      <w:proofErr w:type="gramEnd"/>
      <w:r w:rsidRPr="001B72B4">
        <w:rPr>
          <w:lang w:val="en-US"/>
        </w:rPr>
        <w:t>"presence/", include("</w:t>
      </w:r>
      <w:proofErr w:type="spellStart"/>
      <w:r w:rsidRPr="001B72B4">
        <w:rPr>
          <w:lang w:val="en-US"/>
        </w:rPr>
        <w:t>presence.urls</w:t>
      </w:r>
      <w:proofErr w:type="spellEnd"/>
      <w:r w:rsidRPr="001B72B4">
        <w:rPr>
          <w:lang w:val="en-US"/>
        </w:rPr>
        <w:t>", namespace="presence")),</w:t>
      </w:r>
    </w:p>
    <w:p w14:paraId="0E550CCB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gramStart"/>
      <w:r w:rsidRPr="001B72B4">
        <w:rPr>
          <w:lang w:val="en-US"/>
        </w:rPr>
        <w:t>path(</w:t>
      </w:r>
      <w:proofErr w:type="gramEnd"/>
      <w:r w:rsidRPr="001B72B4">
        <w:rPr>
          <w:lang w:val="en-US"/>
        </w:rPr>
        <w:t>"chat/", include("</w:t>
      </w:r>
      <w:proofErr w:type="spellStart"/>
      <w:r w:rsidRPr="001B72B4">
        <w:rPr>
          <w:lang w:val="en-US"/>
        </w:rPr>
        <w:t>simple_chat.urls</w:t>
      </w:r>
      <w:proofErr w:type="spellEnd"/>
      <w:r w:rsidRPr="001B72B4">
        <w:rPr>
          <w:lang w:val="en-US"/>
        </w:rPr>
        <w:t>", namespace="</w:t>
      </w:r>
      <w:proofErr w:type="spellStart"/>
      <w:r w:rsidRPr="001B72B4">
        <w:rPr>
          <w:lang w:val="en-US"/>
        </w:rPr>
        <w:t>simple_chat</w:t>
      </w:r>
      <w:proofErr w:type="spellEnd"/>
      <w:r w:rsidRPr="001B72B4">
        <w:rPr>
          <w:lang w:val="en-US"/>
        </w:rPr>
        <w:t>")),</w:t>
      </w:r>
    </w:p>
    <w:p w14:paraId="6FD88A9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gramStart"/>
      <w:r w:rsidRPr="001B72B4">
        <w:rPr>
          <w:lang w:val="en-US"/>
        </w:rPr>
        <w:t>path(</w:t>
      </w:r>
      <w:proofErr w:type="gramEnd"/>
      <w:r w:rsidRPr="001B72B4">
        <w:rPr>
          <w:lang w:val="en-US"/>
        </w:rPr>
        <w:t>"quotes/", include("</w:t>
      </w:r>
      <w:proofErr w:type="spellStart"/>
      <w:r w:rsidRPr="001B72B4">
        <w:rPr>
          <w:lang w:val="en-US"/>
        </w:rPr>
        <w:t>quotes.urls</w:t>
      </w:r>
      <w:proofErr w:type="spellEnd"/>
      <w:r w:rsidRPr="001B72B4">
        <w:rPr>
          <w:lang w:val="en-US"/>
        </w:rPr>
        <w:t>", namespace="quotes")),</w:t>
      </w:r>
    </w:p>
    <w:p w14:paraId="614950DE" w14:textId="77777777" w:rsidR="001B72B4" w:rsidRPr="001B72B4" w:rsidRDefault="001B72B4" w:rsidP="001B72B4">
      <w:r w:rsidRPr="001B72B4">
        <w:t>]</w:t>
      </w:r>
    </w:p>
    <w:p w14:paraId="54B02D4A" w14:textId="77777777" w:rsidR="001B72B4" w:rsidRPr="001B72B4" w:rsidRDefault="00000000" w:rsidP="001B72B4">
      <w:r>
        <w:pict w14:anchorId="415FDE3B">
          <v:rect id="_x0000_i1031" style="width:0;height:1.5pt" o:hralign="center" o:hrstd="t" o:hr="t" fillcolor="#a0a0a0" stroked="f"/>
        </w:pict>
      </w:r>
    </w:p>
    <w:p w14:paraId="05C64528" w14:textId="77777777" w:rsidR="001B72B4" w:rsidRPr="001B72B4" w:rsidRDefault="001B72B4" w:rsidP="001B72B4">
      <w:pPr>
        <w:rPr>
          <w:b/>
          <w:bCs/>
        </w:rPr>
      </w:pPr>
      <w:r w:rsidRPr="001B72B4">
        <w:rPr>
          <w:b/>
          <w:bCs/>
        </w:rPr>
        <w:t>7) Permisos, seguridad y consejos para la clase</w:t>
      </w:r>
    </w:p>
    <w:p w14:paraId="2257B7C5" w14:textId="77777777" w:rsidR="001B72B4" w:rsidRPr="001B72B4" w:rsidRDefault="001B72B4" w:rsidP="001B72B4">
      <w:pPr>
        <w:numPr>
          <w:ilvl w:val="0"/>
          <w:numId w:val="8"/>
        </w:numPr>
      </w:pPr>
      <w:r w:rsidRPr="001B72B4">
        <w:rPr>
          <w:b/>
          <w:bCs/>
        </w:rPr>
        <w:t>CSRF</w:t>
      </w:r>
      <w:r w:rsidRPr="001B72B4">
        <w:t xml:space="preserve">: todos los POST en AJAX deben mandar </w:t>
      </w:r>
      <w:proofErr w:type="spellStart"/>
      <w:r w:rsidRPr="001B72B4">
        <w:t>csrfmiddlewaretoken</w:t>
      </w:r>
      <w:proofErr w:type="spellEnd"/>
      <w:r w:rsidRPr="001B72B4">
        <w:t xml:space="preserve"> (mi ejemplo del chat lo incluye).</w:t>
      </w:r>
    </w:p>
    <w:p w14:paraId="1A31C8CD" w14:textId="77777777" w:rsidR="001B72B4" w:rsidRPr="001B72B4" w:rsidRDefault="001B72B4" w:rsidP="001B72B4">
      <w:pPr>
        <w:numPr>
          <w:ilvl w:val="0"/>
          <w:numId w:val="8"/>
        </w:numPr>
      </w:pPr>
      <w:r w:rsidRPr="001B72B4">
        <w:rPr>
          <w:b/>
          <w:bCs/>
        </w:rPr>
        <w:t>Escala</w:t>
      </w:r>
      <w:r w:rsidRPr="001B72B4">
        <w:t xml:space="preserve">: </w:t>
      </w:r>
      <w:proofErr w:type="spellStart"/>
      <w:r w:rsidRPr="001B72B4">
        <w:t>polling</w:t>
      </w:r>
      <w:proofErr w:type="spellEnd"/>
      <w:r w:rsidRPr="001B72B4">
        <w:t xml:space="preserve"> cada 3 </w:t>
      </w:r>
      <w:proofErr w:type="spellStart"/>
      <w:r w:rsidRPr="001B72B4">
        <w:t>s</w:t>
      </w:r>
      <w:proofErr w:type="spellEnd"/>
      <w:r w:rsidRPr="001B72B4">
        <w:t xml:space="preserve"> está bien para demo; para producción usar </w:t>
      </w:r>
      <w:proofErr w:type="spellStart"/>
      <w:r w:rsidRPr="001B72B4">
        <w:t>WebSockets</w:t>
      </w:r>
      <w:proofErr w:type="spellEnd"/>
      <w:r w:rsidRPr="001B72B4">
        <w:t>.</w:t>
      </w:r>
    </w:p>
    <w:p w14:paraId="02F117D9" w14:textId="77777777" w:rsidR="001B72B4" w:rsidRPr="001B72B4" w:rsidRDefault="001B72B4" w:rsidP="001B72B4">
      <w:pPr>
        <w:numPr>
          <w:ilvl w:val="0"/>
          <w:numId w:val="8"/>
        </w:numPr>
      </w:pPr>
      <w:r w:rsidRPr="001B72B4">
        <w:rPr>
          <w:b/>
          <w:bCs/>
        </w:rPr>
        <w:t>Correo</w:t>
      </w:r>
      <w:r w:rsidRPr="001B72B4">
        <w:t xml:space="preserve">: en desarrollo </w:t>
      </w:r>
      <w:proofErr w:type="spellStart"/>
      <w:r w:rsidRPr="001B72B4">
        <w:t>usá</w:t>
      </w:r>
      <w:proofErr w:type="spellEnd"/>
      <w:r w:rsidRPr="001B72B4">
        <w:t xml:space="preserve"> EMAIL_BACKEND = '</w:t>
      </w:r>
      <w:proofErr w:type="spellStart"/>
      <w:proofErr w:type="gramStart"/>
      <w:r w:rsidRPr="001B72B4">
        <w:t>django.core</w:t>
      </w:r>
      <w:proofErr w:type="gramEnd"/>
      <w:r w:rsidRPr="001B72B4">
        <w:t>.mail.backends.console.EmailBackend</w:t>
      </w:r>
      <w:proofErr w:type="spellEnd"/>
      <w:r w:rsidRPr="001B72B4">
        <w:t>' para depurar (mira los mails en la consola).</w:t>
      </w:r>
    </w:p>
    <w:p w14:paraId="762C9C39" w14:textId="77777777" w:rsidR="001B72B4" w:rsidRPr="001B72B4" w:rsidRDefault="001B72B4" w:rsidP="001B72B4">
      <w:pPr>
        <w:numPr>
          <w:ilvl w:val="0"/>
          <w:numId w:val="8"/>
        </w:numPr>
      </w:pPr>
      <w:r w:rsidRPr="001B72B4">
        <w:rPr>
          <w:b/>
          <w:bCs/>
        </w:rPr>
        <w:t>PDF</w:t>
      </w:r>
      <w:r w:rsidRPr="001B72B4">
        <w:t xml:space="preserve">: xhtml2pdf tiene limitaciones CSS; para </w:t>
      </w:r>
      <w:proofErr w:type="spellStart"/>
      <w:r w:rsidRPr="001B72B4">
        <w:t>layouts</w:t>
      </w:r>
      <w:proofErr w:type="spellEnd"/>
      <w:r w:rsidRPr="001B72B4">
        <w:t xml:space="preserve"> complejos usar </w:t>
      </w:r>
      <w:proofErr w:type="spellStart"/>
      <w:r w:rsidRPr="001B72B4">
        <w:t>WeasyPrint</w:t>
      </w:r>
      <w:proofErr w:type="spellEnd"/>
      <w:r w:rsidRPr="001B72B4">
        <w:t>.</w:t>
      </w:r>
    </w:p>
    <w:p w14:paraId="28721FFC" w14:textId="77777777" w:rsidR="001B72B4" w:rsidRPr="001B72B4" w:rsidRDefault="001B72B4" w:rsidP="001B72B4">
      <w:pPr>
        <w:numPr>
          <w:ilvl w:val="0"/>
          <w:numId w:val="8"/>
        </w:numPr>
      </w:pPr>
      <w:r w:rsidRPr="001B72B4">
        <w:rPr>
          <w:b/>
          <w:bCs/>
        </w:rPr>
        <w:t>No comités de claves</w:t>
      </w:r>
      <w:r w:rsidRPr="001B72B4">
        <w:t xml:space="preserve">: </w:t>
      </w:r>
      <w:proofErr w:type="gramStart"/>
      <w:r w:rsidRPr="001B72B4">
        <w:t>usa .</w:t>
      </w:r>
      <w:proofErr w:type="spellStart"/>
      <w:r w:rsidRPr="001B72B4">
        <w:t>env</w:t>
      </w:r>
      <w:proofErr w:type="spellEnd"/>
      <w:proofErr w:type="gramEnd"/>
      <w:r w:rsidRPr="001B72B4">
        <w:t xml:space="preserve"> o secretos en el host (no subir API </w:t>
      </w:r>
      <w:proofErr w:type="spellStart"/>
      <w:r w:rsidRPr="001B72B4">
        <w:t>keys</w:t>
      </w:r>
      <w:proofErr w:type="spellEnd"/>
      <w:r w:rsidRPr="001B72B4">
        <w:t xml:space="preserve"> al repo).</w:t>
      </w:r>
    </w:p>
    <w:p w14:paraId="3D41D8E5" w14:textId="77777777" w:rsidR="001B72B4" w:rsidRPr="001B72B4" w:rsidRDefault="001B72B4" w:rsidP="001B72B4">
      <w:pPr>
        <w:numPr>
          <w:ilvl w:val="0"/>
          <w:numId w:val="8"/>
        </w:numPr>
      </w:pPr>
      <w:r w:rsidRPr="001B72B4">
        <w:rPr>
          <w:b/>
          <w:bCs/>
        </w:rPr>
        <w:t>Documentación</w:t>
      </w:r>
      <w:r w:rsidRPr="001B72B4">
        <w:t>: crea un README con pasos de instalación y variables de entorno que deben configurar tus alumnos.</w:t>
      </w:r>
    </w:p>
    <w:p w14:paraId="222A9492" w14:textId="77777777" w:rsidR="001B72B4" w:rsidRPr="001B72B4" w:rsidRDefault="00000000" w:rsidP="001B72B4">
      <w:r>
        <w:pict w14:anchorId="15DD6643">
          <v:rect id="_x0000_i1032" style="width:0;height:1.5pt" o:hralign="center" o:hrstd="t" o:hr="t" fillcolor="#a0a0a0" stroked="f"/>
        </w:pict>
      </w:r>
    </w:p>
    <w:p w14:paraId="56927489" w14:textId="77777777" w:rsidR="001B72B4" w:rsidRPr="001B72B4" w:rsidRDefault="001B72B4" w:rsidP="001B72B4">
      <w:pPr>
        <w:rPr>
          <w:b/>
          <w:bCs/>
        </w:rPr>
      </w:pPr>
      <w:r w:rsidRPr="001B72B4">
        <w:rPr>
          <w:b/>
          <w:bCs/>
        </w:rPr>
        <w:t xml:space="preserve">8) </w:t>
      </w:r>
      <w:proofErr w:type="spellStart"/>
      <w:r w:rsidRPr="001B72B4">
        <w:rPr>
          <w:b/>
          <w:bCs/>
        </w:rPr>
        <w:t>Checklist</w:t>
      </w:r>
      <w:proofErr w:type="spellEnd"/>
      <w:r w:rsidRPr="001B72B4">
        <w:rPr>
          <w:b/>
          <w:bCs/>
        </w:rPr>
        <w:t xml:space="preserve"> rápido para poner en marcha (comandos)</w:t>
      </w:r>
    </w:p>
    <w:p w14:paraId="4B8DA142" w14:textId="77777777" w:rsidR="001B72B4" w:rsidRPr="001B72B4" w:rsidRDefault="001B72B4" w:rsidP="001B72B4">
      <w:r w:rsidRPr="001B72B4">
        <w:lastRenderedPageBreak/>
        <w:t># instalar dependencias</w:t>
      </w:r>
    </w:p>
    <w:p w14:paraId="137033A0" w14:textId="77777777" w:rsidR="001B72B4" w:rsidRPr="001B72B4" w:rsidRDefault="001B72B4" w:rsidP="001B72B4">
      <w:proofErr w:type="spellStart"/>
      <w:r w:rsidRPr="001B72B4">
        <w:t>pip</w:t>
      </w:r>
      <w:proofErr w:type="spellEnd"/>
      <w:r w:rsidRPr="001B72B4">
        <w:t xml:space="preserve"> </w:t>
      </w:r>
      <w:proofErr w:type="spellStart"/>
      <w:r w:rsidRPr="001B72B4">
        <w:t>install</w:t>
      </w:r>
      <w:proofErr w:type="spellEnd"/>
      <w:r w:rsidRPr="001B72B4">
        <w:t xml:space="preserve"> xhtml2pdf</w:t>
      </w:r>
    </w:p>
    <w:p w14:paraId="52794203" w14:textId="77777777" w:rsidR="001B72B4" w:rsidRPr="001B72B4" w:rsidRDefault="001B72B4" w:rsidP="001B72B4"/>
    <w:p w14:paraId="10E65279" w14:textId="77777777" w:rsidR="001B72B4" w:rsidRPr="001B72B4" w:rsidRDefault="001B72B4" w:rsidP="001B72B4">
      <w:r w:rsidRPr="001B72B4">
        <w:t># crear apps (si aún no lo hiciste)</w:t>
      </w:r>
    </w:p>
    <w:p w14:paraId="6EF69637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python manage.py </w:t>
      </w:r>
      <w:proofErr w:type="spellStart"/>
      <w:r w:rsidRPr="001B72B4">
        <w:rPr>
          <w:lang w:val="en-US"/>
        </w:rPr>
        <w:t>startapp</w:t>
      </w:r>
      <w:proofErr w:type="spellEnd"/>
      <w:r w:rsidRPr="001B72B4">
        <w:rPr>
          <w:lang w:val="en-US"/>
        </w:rPr>
        <w:t xml:space="preserve"> presence</w:t>
      </w:r>
    </w:p>
    <w:p w14:paraId="04EDA6E8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python manage.py </w:t>
      </w:r>
      <w:proofErr w:type="spellStart"/>
      <w:r w:rsidRPr="001B72B4">
        <w:rPr>
          <w:lang w:val="en-US"/>
        </w:rPr>
        <w:t>startapp</w:t>
      </w:r>
      <w:proofErr w:type="spellEnd"/>
      <w:r w:rsidRPr="001B72B4">
        <w:rPr>
          <w:lang w:val="en-US"/>
        </w:rPr>
        <w:t xml:space="preserve"> </w:t>
      </w:r>
      <w:proofErr w:type="spellStart"/>
      <w:r w:rsidRPr="001B72B4">
        <w:rPr>
          <w:lang w:val="en-US"/>
        </w:rPr>
        <w:t>simple_chat</w:t>
      </w:r>
      <w:proofErr w:type="spellEnd"/>
    </w:p>
    <w:p w14:paraId="2C28CD8D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python manage.py </w:t>
      </w:r>
      <w:proofErr w:type="spellStart"/>
      <w:r w:rsidRPr="001B72B4">
        <w:rPr>
          <w:lang w:val="en-US"/>
        </w:rPr>
        <w:t>startapp</w:t>
      </w:r>
      <w:proofErr w:type="spellEnd"/>
      <w:r w:rsidRPr="001B72B4">
        <w:rPr>
          <w:lang w:val="en-US"/>
        </w:rPr>
        <w:t xml:space="preserve"> quotes</w:t>
      </w:r>
    </w:p>
    <w:p w14:paraId="346267B3" w14:textId="77777777" w:rsidR="001B72B4" w:rsidRPr="001B72B4" w:rsidRDefault="001B72B4" w:rsidP="001B72B4">
      <w:pPr>
        <w:rPr>
          <w:lang w:val="en-US"/>
        </w:rPr>
      </w:pPr>
    </w:p>
    <w:p w14:paraId="3E3110D3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# </w:t>
      </w:r>
      <w:proofErr w:type="spellStart"/>
      <w:r w:rsidRPr="001B72B4">
        <w:rPr>
          <w:lang w:val="en-US"/>
        </w:rPr>
        <w:t>registros</w:t>
      </w:r>
      <w:proofErr w:type="spellEnd"/>
      <w:r w:rsidRPr="001B72B4">
        <w:rPr>
          <w:lang w:val="en-US"/>
        </w:rPr>
        <w:t xml:space="preserve"> </w:t>
      </w:r>
      <w:proofErr w:type="spellStart"/>
      <w:r w:rsidRPr="001B72B4">
        <w:rPr>
          <w:lang w:val="en-US"/>
        </w:rPr>
        <w:t>en</w:t>
      </w:r>
      <w:proofErr w:type="spellEnd"/>
      <w:r w:rsidRPr="001B72B4">
        <w:rPr>
          <w:lang w:val="en-US"/>
        </w:rPr>
        <w:t xml:space="preserve"> settings.py: INSTALLED_APPS y MIDDLEWARE</w:t>
      </w:r>
    </w:p>
    <w:p w14:paraId="7B5F3D79" w14:textId="77777777" w:rsidR="001B72B4" w:rsidRPr="001B72B4" w:rsidRDefault="001B72B4" w:rsidP="001B72B4">
      <w:pPr>
        <w:rPr>
          <w:lang w:val="en-US"/>
        </w:rPr>
      </w:pPr>
    </w:p>
    <w:p w14:paraId="0FC64E76" w14:textId="77777777" w:rsidR="001B72B4" w:rsidRPr="001B72B4" w:rsidRDefault="001B72B4" w:rsidP="001B72B4">
      <w:r w:rsidRPr="001B72B4">
        <w:t># crear migraciones y aplicarlas</w:t>
      </w:r>
    </w:p>
    <w:p w14:paraId="45BCAFF3" w14:textId="77777777" w:rsidR="001B72B4" w:rsidRPr="001B72B4" w:rsidRDefault="001B72B4" w:rsidP="001B72B4">
      <w:proofErr w:type="spellStart"/>
      <w:r w:rsidRPr="001B72B4">
        <w:t>python</w:t>
      </w:r>
      <w:proofErr w:type="spellEnd"/>
      <w:r w:rsidRPr="001B72B4">
        <w:t xml:space="preserve"> manage.py </w:t>
      </w:r>
      <w:proofErr w:type="spellStart"/>
      <w:r w:rsidRPr="001B72B4">
        <w:t>makemigrations</w:t>
      </w:r>
      <w:proofErr w:type="spellEnd"/>
    </w:p>
    <w:p w14:paraId="72B6E81F" w14:textId="77777777" w:rsidR="001B72B4" w:rsidRPr="001B72B4" w:rsidRDefault="001B72B4" w:rsidP="001B72B4">
      <w:proofErr w:type="spellStart"/>
      <w:r w:rsidRPr="001B72B4">
        <w:t>python</w:t>
      </w:r>
      <w:proofErr w:type="spellEnd"/>
      <w:r w:rsidRPr="001B72B4">
        <w:t xml:space="preserve"> manage.py </w:t>
      </w:r>
      <w:proofErr w:type="spellStart"/>
      <w:r w:rsidRPr="001B72B4">
        <w:t>migrate</w:t>
      </w:r>
      <w:proofErr w:type="spellEnd"/>
    </w:p>
    <w:p w14:paraId="6DF3EE36" w14:textId="77777777" w:rsidR="001B72B4" w:rsidRPr="001B72B4" w:rsidRDefault="001B72B4" w:rsidP="001B72B4"/>
    <w:p w14:paraId="42067EAF" w14:textId="77777777" w:rsidR="001B72B4" w:rsidRPr="001B72B4" w:rsidRDefault="001B72B4" w:rsidP="001B72B4">
      <w:r w:rsidRPr="001B72B4">
        <w:t xml:space="preserve"># crear </w:t>
      </w:r>
      <w:proofErr w:type="spellStart"/>
      <w:r w:rsidRPr="001B72B4">
        <w:t>superuser</w:t>
      </w:r>
      <w:proofErr w:type="spellEnd"/>
    </w:p>
    <w:p w14:paraId="0E36DD2A" w14:textId="77777777" w:rsidR="001B72B4" w:rsidRPr="001B72B4" w:rsidRDefault="001B72B4" w:rsidP="001B72B4">
      <w:proofErr w:type="spellStart"/>
      <w:r w:rsidRPr="001B72B4">
        <w:t>python</w:t>
      </w:r>
      <w:proofErr w:type="spellEnd"/>
      <w:r w:rsidRPr="001B72B4">
        <w:t xml:space="preserve"> manage.py </w:t>
      </w:r>
      <w:proofErr w:type="spellStart"/>
      <w:r w:rsidRPr="001B72B4">
        <w:t>createsuperuser</w:t>
      </w:r>
      <w:proofErr w:type="spellEnd"/>
    </w:p>
    <w:p w14:paraId="69CF42B6" w14:textId="77777777" w:rsidR="001B72B4" w:rsidRPr="001B72B4" w:rsidRDefault="001B72B4" w:rsidP="001B72B4"/>
    <w:p w14:paraId="4F3F31A2" w14:textId="77777777" w:rsidR="001B72B4" w:rsidRPr="001B72B4" w:rsidRDefault="001B72B4" w:rsidP="001B72B4">
      <w:r w:rsidRPr="001B72B4">
        <w:t># ejecutar servidor</w:t>
      </w:r>
    </w:p>
    <w:p w14:paraId="465FF4CF" w14:textId="77777777" w:rsidR="001B72B4" w:rsidRPr="00CD3153" w:rsidRDefault="001B72B4" w:rsidP="001B72B4">
      <w:pPr>
        <w:rPr>
          <w:lang w:val="en-US"/>
        </w:rPr>
      </w:pPr>
      <w:r w:rsidRPr="00CD3153">
        <w:rPr>
          <w:lang w:val="en-US"/>
        </w:rPr>
        <w:t xml:space="preserve">python manage.py </w:t>
      </w:r>
      <w:proofErr w:type="spellStart"/>
      <w:r w:rsidRPr="00CD3153">
        <w:rPr>
          <w:lang w:val="en-US"/>
        </w:rPr>
        <w:t>runserver</w:t>
      </w:r>
      <w:proofErr w:type="spellEnd"/>
    </w:p>
    <w:p w14:paraId="6B4C27C1" w14:textId="22DC52BC" w:rsidR="003767F9" w:rsidRPr="002B3C8F" w:rsidRDefault="001B72B4">
      <w:pPr>
        <w:rPr>
          <w:b/>
          <w:bCs/>
          <w:sz w:val="24"/>
          <w:szCs w:val="24"/>
          <w:lang w:val="en-US"/>
        </w:rPr>
      </w:pPr>
      <w:r w:rsidRPr="002B3C8F">
        <w:rPr>
          <w:b/>
          <w:bCs/>
          <w:sz w:val="24"/>
          <w:szCs w:val="24"/>
          <w:lang w:val="en-US"/>
        </w:rPr>
        <w:t>=======================================================================</w:t>
      </w:r>
    </w:p>
    <w:p w14:paraId="4870DD36" w14:textId="77777777" w:rsidR="001B72B4" w:rsidRPr="002B3C8F" w:rsidRDefault="001B72B4" w:rsidP="001B72B4">
      <w:pPr>
        <w:rPr>
          <w:b/>
          <w:bCs/>
          <w:sz w:val="24"/>
          <w:szCs w:val="24"/>
          <w:lang w:val="en-US"/>
        </w:rPr>
      </w:pPr>
      <w:r w:rsidRPr="002B3C8F">
        <w:rPr>
          <w:b/>
          <w:bCs/>
          <w:sz w:val="24"/>
          <w:szCs w:val="24"/>
          <w:lang w:val="en-US"/>
        </w:rPr>
        <w:t>1</w:t>
      </w:r>
      <w:r w:rsidRPr="002B3C8F">
        <w:rPr>
          <w:b/>
          <w:bCs/>
          <w:sz w:val="24"/>
          <w:szCs w:val="24"/>
        </w:rPr>
        <w:t>️</w:t>
      </w:r>
      <w:r w:rsidRPr="002B3C8F">
        <w:rPr>
          <w:rFonts w:ascii="Segoe UI Symbol" w:hAnsi="Segoe UI Symbol" w:cs="Segoe UI Symbol"/>
          <w:b/>
          <w:bCs/>
          <w:sz w:val="24"/>
          <w:szCs w:val="24"/>
          <w:lang w:val="en-US"/>
        </w:rPr>
        <w:t>⃣</w:t>
      </w:r>
      <w:r w:rsidRPr="002B3C8F">
        <w:rPr>
          <w:b/>
          <w:bCs/>
          <w:sz w:val="24"/>
          <w:szCs w:val="24"/>
          <w:lang w:val="en-US"/>
        </w:rPr>
        <w:t xml:space="preserve"> Swagger </w:t>
      </w:r>
      <w:proofErr w:type="spellStart"/>
      <w:r w:rsidRPr="002B3C8F">
        <w:rPr>
          <w:b/>
          <w:bCs/>
          <w:sz w:val="24"/>
          <w:szCs w:val="24"/>
          <w:lang w:val="en-US"/>
        </w:rPr>
        <w:t>listo</w:t>
      </w:r>
      <w:proofErr w:type="spellEnd"/>
      <w:r w:rsidRPr="002B3C8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B3C8F">
        <w:rPr>
          <w:b/>
          <w:bCs/>
          <w:sz w:val="24"/>
          <w:szCs w:val="24"/>
          <w:lang w:val="en-US"/>
        </w:rPr>
        <w:t>por</w:t>
      </w:r>
      <w:proofErr w:type="spellEnd"/>
      <w:r w:rsidRPr="002B3C8F">
        <w:rPr>
          <w:b/>
          <w:bCs/>
          <w:sz w:val="24"/>
          <w:szCs w:val="24"/>
          <w:lang w:val="en-US"/>
        </w:rPr>
        <w:t xml:space="preserve"> app</w:t>
      </w:r>
    </w:p>
    <w:p w14:paraId="2CE33C1B" w14:textId="77777777" w:rsidR="001B72B4" w:rsidRPr="002B3C8F" w:rsidRDefault="001B72B4" w:rsidP="001B72B4">
      <w:pPr>
        <w:rPr>
          <w:b/>
          <w:bCs/>
          <w:sz w:val="24"/>
          <w:szCs w:val="24"/>
        </w:rPr>
      </w:pPr>
      <w:r w:rsidRPr="002B3C8F">
        <w:rPr>
          <w:b/>
          <w:bCs/>
          <w:sz w:val="24"/>
          <w:szCs w:val="24"/>
        </w:rPr>
        <w:t>settings.py</w:t>
      </w:r>
    </w:p>
    <w:p w14:paraId="2485A955" w14:textId="77777777" w:rsidR="001B72B4" w:rsidRPr="001B72B4" w:rsidRDefault="001B72B4" w:rsidP="001B72B4">
      <w:proofErr w:type="spellStart"/>
      <w:r w:rsidRPr="001B72B4">
        <w:t>Instalá</w:t>
      </w:r>
      <w:proofErr w:type="spellEnd"/>
      <w:r w:rsidRPr="001B72B4">
        <w:t xml:space="preserve"> y </w:t>
      </w:r>
      <w:proofErr w:type="spellStart"/>
      <w:r w:rsidRPr="001B72B4">
        <w:t>agregá</w:t>
      </w:r>
      <w:proofErr w:type="spellEnd"/>
      <w:r w:rsidRPr="001B72B4">
        <w:t xml:space="preserve"> las librerías:</w:t>
      </w:r>
    </w:p>
    <w:p w14:paraId="36BDED55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pip install </w:t>
      </w:r>
      <w:proofErr w:type="spellStart"/>
      <w:r w:rsidRPr="001B72B4">
        <w:rPr>
          <w:lang w:val="en-US"/>
        </w:rPr>
        <w:t>drf-yasg</w:t>
      </w:r>
      <w:proofErr w:type="spellEnd"/>
    </w:p>
    <w:p w14:paraId="2F46AC59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# settings.py</w:t>
      </w:r>
    </w:p>
    <w:p w14:paraId="454E9D56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INSTALLED_APPS = [</w:t>
      </w:r>
    </w:p>
    <w:p w14:paraId="73F6BF43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...</w:t>
      </w:r>
    </w:p>
    <w:p w14:paraId="5C145111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'</w:t>
      </w:r>
      <w:proofErr w:type="spellStart"/>
      <w:proofErr w:type="gramStart"/>
      <w:r w:rsidRPr="001B72B4">
        <w:rPr>
          <w:lang w:val="en-US"/>
        </w:rPr>
        <w:t>rest</w:t>
      </w:r>
      <w:proofErr w:type="gramEnd"/>
      <w:r w:rsidRPr="001B72B4">
        <w:rPr>
          <w:lang w:val="en-US"/>
        </w:rPr>
        <w:t>_framework</w:t>
      </w:r>
      <w:proofErr w:type="spellEnd"/>
      <w:r w:rsidRPr="001B72B4">
        <w:rPr>
          <w:lang w:val="en-US"/>
        </w:rPr>
        <w:t>',</w:t>
      </w:r>
    </w:p>
    <w:p w14:paraId="1276F06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'</w:t>
      </w:r>
      <w:proofErr w:type="spellStart"/>
      <w:proofErr w:type="gramStart"/>
      <w:r w:rsidRPr="001B72B4">
        <w:rPr>
          <w:lang w:val="en-US"/>
        </w:rPr>
        <w:t>drf</w:t>
      </w:r>
      <w:proofErr w:type="gramEnd"/>
      <w:r w:rsidRPr="001B72B4">
        <w:rPr>
          <w:lang w:val="en-US"/>
        </w:rPr>
        <w:t>_yasg</w:t>
      </w:r>
      <w:proofErr w:type="spellEnd"/>
      <w:r w:rsidRPr="001B72B4">
        <w:rPr>
          <w:lang w:val="en-US"/>
        </w:rPr>
        <w:t>',</w:t>
      </w:r>
    </w:p>
    <w:p w14:paraId="77F0DF6D" w14:textId="77777777" w:rsidR="001B72B4" w:rsidRPr="00CD3153" w:rsidRDefault="001B72B4" w:rsidP="001B72B4">
      <w:pPr>
        <w:rPr>
          <w:lang w:val="en-US"/>
        </w:rPr>
      </w:pPr>
      <w:r w:rsidRPr="00CD3153">
        <w:rPr>
          <w:lang w:val="en-US"/>
        </w:rPr>
        <w:t>]</w:t>
      </w:r>
    </w:p>
    <w:p w14:paraId="6EB85427" w14:textId="77777777" w:rsidR="001B72B4" w:rsidRPr="001B72B4" w:rsidRDefault="001B72B4" w:rsidP="001B72B4">
      <w:pPr>
        <w:rPr>
          <w:b/>
          <w:bCs/>
        </w:rPr>
      </w:pPr>
      <w:r w:rsidRPr="001B72B4">
        <w:rPr>
          <w:b/>
          <w:bCs/>
        </w:rPr>
        <w:t>urls.py (en la carpeta principal del proyecto)</w:t>
      </w:r>
    </w:p>
    <w:p w14:paraId="30814A3D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lastRenderedPageBreak/>
        <w:t xml:space="preserve">from </w:t>
      </w:r>
      <w:proofErr w:type="spellStart"/>
      <w:proofErr w:type="gramStart"/>
      <w:r w:rsidRPr="001B72B4">
        <w:rPr>
          <w:lang w:val="en-US"/>
        </w:rPr>
        <w:t>django.contrib</w:t>
      </w:r>
      <w:proofErr w:type="spellEnd"/>
      <w:proofErr w:type="gramEnd"/>
      <w:r w:rsidRPr="001B72B4">
        <w:rPr>
          <w:lang w:val="en-US"/>
        </w:rPr>
        <w:t xml:space="preserve"> import admin</w:t>
      </w:r>
    </w:p>
    <w:p w14:paraId="6B09D98E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proofErr w:type="gramStart"/>
      <w:r w:rsidRPr="001B72B4">
        <w:rPr>
          <w:lang w:val="en-US"/>
        </w:rPr>
        <w:t>django.urls</w:t>
      </w:r>
      <w:proofErr w:type="spellEnd"/>
      <w:proofErr w:type="gramEnd"/>
      <w:r w:rsidRPr="001B72B4">
        <w:rPr>
          <w:lang w:val="en-US"/>
        </w:rPr>
        <w:t xml:space="preserve"> import path, include</w:t>
      </w:r>
    </w:p>
    <w:p w14:paraId="73EBFCCB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r w:rsidRPr="001B72B4">
        <w:rPr>
          <w:lang w:val="en-US"/>
        </w:rPr>
        <w:t>rest_framework</w:t>
      </w:r>
      <w:proofErr w:type="spellEnd"/>
      <w:r w:rsidRPr="001B72B4">
        <w:rPr>
          <w:lang w:val="en-US"/>
        </w:rPr>
        <w:t xml:space="preserve"> import permissions</w:t>
      </w:r>
    </w:p>
    <w:p w14:paraId="3F4DDA47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r w:rsidRPr="001B72B4">
        <w:rPr>
          <w:lang w:val="en-US"/>
        </w:rPr>
        <w:t>drf_</w:t>
      </w:r>
      <w:proofErr w:type="gramStart"/>
      <w:r w:rsidRPr="001B72B4">
        <w:rPr>
          <w:lang w:val="en-US"/>
        </w:rPr>
        <w:t>yasg.views</w:t>
      </w:r>
      <w:proofErr w:type="spellEnd"/>
      <w:proofErr w:type="gram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get_schema_view</w:t>
      </w:r>
      <w:proofErr w:type="spellEnd"/>
    </w:p>
    <w:p w14:paraId="28BBAA3D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from </w:t>
      </w:r>
      <w:proofErr w:type="spellStart"/>
      <w:r w:rsidRPr="001B72B4">
        <w:rPr>
          <w:lang w:val="en-US"/>
        </w:rPr>
        <w:t>drf_yasg</w:t>
      </w:r>
      <w:proofErr w:type="spellEnd"/>
      <w:r w:rsidRPr="001B72B4">
        <w:rPr>
          <w:lang w:val="en-US"/>
        </w:rPr>
        <w:t xml:space="preserve"> import </w:t>
      </w:r>
      <w:proofErr w:type="spellStart"/>
      <w:r w:rsidRPr="001B72B4">
        <w:rPr>
          <w:lang w:val="en-US"/>
        </w:rPr>
        <w:t>openapi</w:t>
      </w:r>
      <w:proofErr w:type="spellEnd"/>
    </w:p>
    <w:p w14:paraId="427EB4D6" w14:textId="77777777" w:rsidR="001B72B4" w:rsidRPr="001B72B4" w:rsidRDefault="001B72B4" w:rsidP="001B72B4">
      <w:pPr>
        <w:rPr>
          <w:lang w:val="en-US"/>
        </w:rPr>
      </w:pPr>
    </w:p>
    <w:p w14:paraId="11EC44F2" w14:textId="77777777" w:rsidR="001B72B4" w:rsidRPr="001B72B4" w:rsidRDefault="001B72B4" w:rsidP="001B72B4">
      <w:pPr>
        <w:rPr>
          <w:lang w:val="en-US"/>
        </w:rPr>
      </w:pPr>
      <w:proofErr w:type="spellStart"/>
      <w:r w:rsidRPr="001B72B4">
        <w:rPr>
          <w:lang w:val="en-US"/>
        </w:rPr>
        <w:t>schema_view</w:t>
      </w:r>
      <w:proofErr w:type="spellEnd"/>
      <w:r w:rsidRPr="001B72B4">
        <w:rPr>
          <w:lang w:val="en-US"/>
        </w:rPr>
        <w:t xml:space="preserve"> = </w:t>
      </w:r>
      <w:proofErr w:type="spellStart"/>
      <w:r w:rsidRPr="001B72B4">
        <w:rPr>
          <w:lang w:val="en-US"/>
        </w:rPr>
        <w:t>get_schema_</w:t>
      </w:r>
      <w:proofErr w:type="gramStart"/>
      <w:r w:rsidRPr="001B72B4">
        <w:rPr>
          <w:lang w:val="en-US"/>
        </w:rPr>
        <w:t>view</w:t>
      </w:r>
      <w:proofErr w:type="spellEnd"/>
      <w:r w:rsidRPr="001B72B4">
        <w:rPr>
          <w:lang w:val="en-US"/>
        </w:rPr>
        <w:t>(</w:t>
      </w:r>
      <w:proofErr w:type="gramEnd"/>
    </w:p>
    <w:p w14:paraId="301DAB2B" w14:textId="77777777" w:rsidR="001B72B4" w:rsidRPr="001B72B4" w:rsidRDefault="001B72B4" w:rsidP="001B72B4">
      <w:r w:rsidRPr="001B72B4">
        <w:rPr>
          <w:lang w:val="en-US"/>
        </w:rPr>
        <w:t xml:space="preserve">    </w:t>
      </w:r>
      <w:proofErr w:type="spellStart"/>
      <w:proofErr w:type="gramStart"/>
      <w:r w:rsidRPr="001B72B4">
        <w:t>openapi.Info</w:t>
      </w:r>
      <w:proofErr w:type="spellEnd"/>
      <w:proofErr w:type="gramEnd"/>
      <w:r w:rsidRPr="001B72B4">
        <w:t>(</w:t>
      </w:r>
    </w:p>
    <w:p w14:paraId="7D3C4D62" w14:textId="77777777" w:rsidR="001B72B4" w:rsidRPr="001B72B4" w:rsidRDefault="001B72B4" w:rsidP="001B72B4">
      <w:r w:rsidRPr="001B72B4">
        <w:t xml:space="preserve">        </w:t>
      </w:r>
      <w:proofErr w:type="spellStart"/>
      <w:r w:rsidRPr="001B72B4">
        <w:t>title</w:t>
      </w:r>
      <w:proofErr w:type="spellEnd"/>
      <w:r w:rsidRPr="001B72B4">
        <w:t>="Mi API",</w:t>
      </w:r>
    </w:p>
    <w:p w14:paraId="0D71B4B9" w14:textId="77777777" w:rsidR="001B72B4" w:rsidRPr="001B72B4" w:rsidRDefault="001B72B4" w:rsidP="001B72B4">
      <w:r w:rsidRPr="001B72B4">
        <w:t xml:space="preserve">        </w:t>
      </w:r>
      <w:proofErr w:type="spellStart"/>
      <w:r w:rsidRPr="001B72B4">
        <w:t>default_version</w:t>
      </w:r>
      <w:proofErr w:type="spellEnd"/>
      <w:r w:rsidRPr="001B72B4">
        <w:t>="v1",</w:t>
      </w:r>
    </w:p>
    <w:p w14:paraId="5E2EC418" w14:textId="77777777" w:rsidR="001B72B4" w:rsidRPr="001B72B4" w:rsidRDefault="001B72B4" w:rsidP="001B72B4">
      <w:r w:rsidRPr="001B72B4">
        <w:t xml:space="preserve">        </w:t>
      </w:r>
      <w:proofErr w:type="spellStart"/>
      <w:r w:rsidRPr="001B72B4">
        <w:t>description</w:t>
      </w:r>
      <w:proofErr w:type="spellEnd"/>
      <w:r w:rsidRPr="001B72B4">
        <w:t xml:space="preserve">="Documentación de la API con </w:t>
      </w:r>
      <w:proofErr w:type="spellStart"/>
      <w:r w:rsidRPr="001B72B4">
        <w:t>Swagger</w:t>
      </w:r>
      <w:proofErr w:type="spellEnd"/>
      <w:r w:rsidRPr="001B72B4">
        <w:t>",</w:t>
      </w:r>
    </w:p>
    <w:p w14:paraId="4325B0F9" w14:textId="77777777" w:rsidR="001B72B4" w:rsidRPr="001B72B4" w:rsidRDefault="001B72B4" w:rsidP="001B72B4">
      <w:r w:rsidRPr="001B72B4">
        <w:t xml:space="preserve">        </w:t>
      </w:r>
      <w:proofErr w:type="spellStart"/>
      <w:r w:rsidRPr="001B72B4">
        <w:t>contact</w:t>
      </w:r>
      <w:proofErr w:type="spellEnd"/>
      <w:r w:rsidRPr="001B72B4">
        <w:t>=</w:t>
      </w:r>
      <w:proofErr w:type="spellStart"/>
      <w:proofErr w:type="gramStart"/>
      <w:r w:rsidRPr="001B72B4">
        <w:t>openapi.Contact</w:t>
      </w:r>
      <w:proofErr w:type="spellEnd"/>
      <w:proofErr w:type="gramEnd"/>
      <w:r w:rsidRPr="001B72B4">
        <w:t>(email="soporte@midominio.com"),</w:t>
      </w:r>
    </w:p>
    <w:p w14:paraId="18031BA6" w14:textId="77777777" w:rsidR="001B72B4" w:rsidRPr="001B72B4" w:rsidRDefault="001B72B4" w:rsidP="001B72B4">
      <w:pPr>
        <w:rPr>
          <w:lang w:val="en-US"/>
        </w:rPr>
      </w:pPr>
      <w:r w:rsidRPr="001B72B4">
        <w:t xml:space="preserve">    </w:t>
      </w:r>
      <w:r w:rsidRPr="001B72B4">
        <w:rPr>
          <w:lang w:val="en-US"/>
        </w:rPr>
        <w:t>),</w:t>
      </w:r>
    </w:p>
    <w:p w14:paraId="4A4864F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public=True,</w:t>
      </w:r>
    </w:p>
    <w:p w14:paraId="5655C094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spellStart"/>
      <w:r w:rsidRPr="001B72B4">
        <w:rPr>
          <w:lang w:val="en-US"/>
        </w:rPr>
        <w:t>permission_classes</w:t>
      </w:r>
      <w:proofErr w:type="spellEnd"/>
      <w:r w:rsidRPr="001B72B4">
        <w:rPr>
          <w:lang w:val="en-US"/>
        </w:rPr>
        <w:t>=[</w:t>
      </w:r>
      <w:proofErr w:type="spellStart"/>
      <w:proofErr w:type="gramStart"/>
      <w:r w:rsidRPr="001B72B4">
        <w:rPr>
          <w:lang w:val="en-US"/>
        </w:rPr>
        <w:t>permissions.AllowAny</w:t>
      </w:r>
      <w:proofErr w:type="spellEnd"/>
      <w:proofErr w:type="gramEnd"/>
      <w:r w:rsidRPr="001B72B4">
        <w:rPr>
          <w:lang w:val="en-US"/>
        </w:rPr>
        <w:t>],</w:t>
      </w:r>
    </w:p>
    <w:p w14:paraId="32C9C2BC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)</w:t>
      </w:r>
    </w:p>
    <w:p w14:paraId="01407F64" w14:textId="77777777" w:rsidR="001B72B4" w:rsidRPr="001B72B4" w:rsidRDefault="001B72B4" w:rsidP="001B72B4">
      <w:pPr>
        <w:rPr>
          <w:lang w:val="en-US"/>
        </w:rPr>
      </w:pPr>
    </w:p>
    <w:p w14:paraId="2263D1AF" w14:textId="77777777" w:rsidR="001B72B4" w:rsidRPr="001B72B4" w:rsidRDefault="001B72B4" w:rsidP="001B72B4">
      <w:pPr>
        <w:rPr>
          <w:lang w:val="en-US"/>
        </w:rPr>
      </w:pPr>
      <w:proofErr w:type="spellStart"/>
      <w:r w:rsidRPr="001B72B4">
        <w:rPr>
          <w:lang w:val="en-US"/>
        </w:rPr>
        <w:t>urlpatterns</w:t>
      </w:r>
      <w:proofErr w:type="spellEnd"/>
      <w:r w:rsidRPr="001B72B4">
        <w:rPr>
          <w:lang w:val="en-US"/>
        </w:rPr>
        <w:t xml:space="preserve"> = [</w:t>
      </w:r>
    </w:p>
    <w:p w14:paraId="6A6FDC72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gramStart"/>
      <w:r w:rsidRPr="001B72B4">
        <w:rPr>
          <w:lang w:val="en-US"/>
        </w:rPr>
        <w:t>path(</w:t>
      </w:r>
      <w:proofErr w:type="gramEnd"/>
      <w:r w:rsidRPr="001B72B4">
        <w:rPr>
          <w:lang w:val="en-US"/>
        </w:rPr>
        <w:t xml:space="preserve">'admin/', </w:t>
      </w:r>
      <w:proofErr w:type="spellStart"/>
      <w:r w:rsidRPr="001B72B4">
        <w:rPr>
          <w:lang w:val="en-US"/>
        </w:rPr>
        <w:t>admin.site.urls</w:t>
      </w:r>
      <w:proofErr w:type="spellEnd"/>
      <w:r w:rsidRPr="001B72B4">
        <w:rPr>
          <w:lang w:val="en-US"/>
        </w:rPr>
        <w:t>),</w:t>
      </w:r>
    </w:p>
    <w:p w14:paraId="6068FDC2" w14:textId="77777777" w:rsidR="001B72B4" w:rsidRPr="001B72B4" w:rsidRDefault="001B72B4" w:rsidP="001B72B4">
      <w:r w:rsidRPr="001B72B4">
        <w:rPr>
          <w:lang w:val="en-US"/>
        </w:rPr>
        <w:t xml:space="preserve">    </w:t>
      </w:r>
      <w:proofErr w:type="spellStart"/>
      <w:proofErr w:type="gramStart"/>
      <w:r w:rsidRPr="001B72B4">
        <w:t>path</w:t>
      </w:r>
      <w:proofErr w:type="spellEnd"/>
      <w:r w:rsidRPr="001B72B4">
        <w:t>(</w:t>
      </w:r>
      <w:proofErr w:type="gramEnd"/>
      <w:r w:rsidRPr="001B72B4">
        <w:t xml:space="preserve">'api/', </w:t>
      </w:r>
      <w:proofErr w:type="spellStart"/>
      <w:r w:rsidRPr="001B72B4">
        <w:t>include</w:t>
      </w:r>
      <w:proofErr w:type="spellEnd"/>
      <w:r w:rsidRPr="001B72B4">
        <w:t>('</w:t>
      </w:r>
      <w:proofErr w:type="spellStart"/>
      <w:r w:rsidRPr="001B72B4">
        <w:t>mi_app.urls</w:t>
      </w:r>
      <w:proofErr w:type="spellEnd"/>
      <w:r w:rsidRPr="001B72B4">
        <w:t xml:space="preserve">')),  # incluís aquí las </w:t>
      </w:r>
      <w:proofErr w:type="spellStart"/>
      <w:r w:rsidRPr="001B72B4">
        <w:t>urls</w:t>
      </w:r>
      <w:proofErr w:type="spellEnd"/>
      <w:r w:rsidRPr="001B72B4">
        <w:t xml:space="preserve"> de cada app</w:t>
      </w:r>
    </w:p>
    <w:p w14:paraId="36DBD2B2" w14:textId="77777777" w:rsidR="001B72B4" w:rsidRPr="001B72B4" w:rsidRDefault="001B72B4" w:rsidP="001B72B4">
      <w:pPr>
        <w:rPr>
          <w:lang w:val="en-US"/>
        </w:rPr>
      </w:pPr>
      <w:r w:rsidRPr="001B72B4">
        <w:t xml:space="preserve">    </w:t>
      </w:r>
      <w:proofErr w:type="gramStart"/>
      <w:r w:rsidRPr="001B72B4">
        <w:rPr>
          <w:lang w:val="en-US"/>
        </w:rPr>
        <w:t>path(</w:t>
      </w:r>
      <w:proofErr w:type="gramEnd"/>
      <w:r w:rsidRPr="001B72B4">
        <w:rPr>
          <w:lang w:val="en-US"/>
        </w:rPr>
        <w:t xml:space="preserve">'swagger/', </w:t>
      </w:r>
      <w:proofErr w:type="spellStart"/>
      <w:r w:rsidRPr="001B72B4">
        <w:rPr>
          <w:lang w:val="en-US"/>
        </w:rPr>
        <w:t>schema_view.with_ui</w:t>
      </w:r>
      <w:proofErr w:type="spellEnd"/>
      <w:r w:rsidRPr="001B72B4">
        <w:rPr>
          <w:lang w:val="en-US"/>
        </w:rPr>
        <w:t xml:space="preserve">('swagger', </w:t>
      </w:r>
      <w:proofErr w:type="spellStart"/>
      <w:r w:rsidRPr="001B72B4">
        <w:rPr>
          <w:lang w:val="en-US"/>
        </w:rPr>
        <w:t>cache_timeout</w:t>
      </w:r>
      <w:proofErr w:type="spellEnd"/>
      <w:r w:rsidRPr="001B72B4">
        <w:rPr>
          <w:lang w:val="en-US"/>
        </w:rPr>
        <w:t>=0), name='schema-swagger-</w:t>
      </w:r>
      <w:proofErr w:type="spellStart"/>
      <w:r w:rsidRPr="001B72B4">
        <w:rPr>
          <w:lang w:val="en-US"/>
        </w:rPr>
        <w:t>ui</w:t>
      </w:r>
      <w:proofErr w:type="spellEnd"/>
      <w:r w:rsidRPr="001B72B4">
        <w:rPr>
          <w:lang w:val="en-US"/>
        </w:rPr>
        <w:t>'),</w:t>
      </w:r>
    </w:p>
    <w:p w14:paraId="2A2EBAA0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 xml:space="preserve">    </w:t>
      </w:r>
      <w:proofErr w:type="gramStart"/>
      <w:r w:rsidRPr="001B72B4">
        <w:rPr>
          <w:lang w:val="en-US"/>
        </w:rPr>
        <w:t>path(</w:t>
      </w:r>
      <w:proofErr w:type="gramEnd"/>
      <w:r w:rsidRPr="001B72B4">
        <w:rPr>
          <w:lang w:val="en-US"/>
        </w:rPr>
        <w:t>'</w:t>
      </w:r>
      <w:proofErr w:type="spellStart"/>
      <w:r w:rsidRPr="001B72B4">
        <w:rPr>
          <w:lang w:val="en-US"/>
        </w:rPr>
        <w:t>redoc</w:t>
      </w:r>
      <w:proofErr w:type="spellEnd"/>
      <w:r w:rsidRPr="001B72B4">
        <w:rPr>
          <w:lang w:val="en-US"/>
        </w:rPr>
        <w:t xml:space="preserve">/', </w:t>
      </w:r>
      <w:proofErr w:type="spellStart"/>
      <w:r w:rsidRPr="001B72B4">
        <w:rPr>
          <w:lang w:val="en-US"/>
        </w:rPr>
        <w:t>schema_view.with_ui</w:t>
      </w:r>
      <w:proofErr w:type="spellEnd"/>
      <w:r w:rsidRPr="001B72B4">
        <w:rPr>
          <w:lang w:val="en-US"/>
        </w:rPr>
        <w:t>('</w:t>
      </w:r>
      <w:proofErr w:type="spellStart"/>
      <w:r w:rsidRPr="001B72B4">
        <w:rPr>
          <w:lang w:val="en-US"/>
        </w:rPr>
        <w:t>redoc</w:t>
      </w:r>
      <w:proofErr w:type="spellEnd"/>
      <w:r w:rsidRPr="001B72B4">
        <w:rPr>
          <w:lang w:val="en-US"/>
        </w:rPr>
        <w:t xml:space="preserve">', </w:t>
      </w:r>
      <w:proofErr w:type="spellStart"/>
      <w:r w:rsidRPr="001B72B4">
        <w:rPr>
          <w:lang w:val="en-US"/>
        </w:rPr>
        <w:t>cache_timeout</w:t>
      </w:r>
      <w:proofErr w:type="spellEnd"/>
      <w:r w:rsidRPr="001B72B4">
        <w:rPr>
          <w:lang w:val="en-US"/>
        </w:rPr>
        <w:t>=0), name='schema-</w:t>
      </w:r>
      <w:proofErr w:type="spellStart"/>
      <w:r w:rsidRPr="001B72B4">
        <w:rPr>
          <w:lang w:val="en-US"/>
        </w:rPr>
        <w:t>redoc</w:t>
      </w:r>
      <w:proofErr w:type="spellEnd"/>
      <w:r w:rsidRPr="001B72B4">
        <w:rPr>
          <w:lang w:val="en-US"/>
        </w:rPr>
        <w:t>'),</w:t>
      </w:r>
    </w:p>
    <w:p w14:paraId="5DBA5C4C" w14:textId="77777777" w:rsidR="001B72B4" w:rsidRPr="001B72B4" w:rsidRDefault="001B72B4" w:rsidP="001B72B4">
      <w:r w:rsidRPr="001B72B4">
        <w:t>]</w:t>
      </w:r>
    </w:p>
    <w:p w14:paraId="5173B716" w14:textId="77777777" w:rsidR="001B72B4" w:rsidRPr="001B72B4" w:rsidRDefault="001B72B4" w:rsidP="001B72B4">
      <w:r w:rsidRPr="001B72B4">
        <w:t xml:space="preserve">Ahora </w:t>
      </w:r>
      <w:r w:rsidRPr="001B72B4">
        <w:rPr>
          <w:b/>
          <w:bCs/>
        </w:rPr>
        <w:t>cada app</w:t>
      </w:r>
      <w:r w:rsidRPr="001B72B4">
        <w:t xml:space="preserve"> solo necesita tener sus urls.py con los </w:t>
      </w:r>
      <w:proofErr w:type="spellStart"/>
      <w:r w:rsidRPr="001B72B4">
        <w:t>endpoints</w:t>
      </w:r>
      <w:proofErr w:type="spellEnd"/>
      <w:r w:rsidRPr="001B72B4">
        <w:t xml:space="preserve">. </w:t>
      </w:r>
      <w:proofErr w:type="spellStart"/>
      <w:r w:rsidRPr="001B72B4">
        <w:t>Swagger</w:t>
      </w:r>
      <w:proofErr w:type="spellEnd"/>
      <w:r w:rsidRPr="001B72B4">
        <w:t xml:space="preserve"> los detecta automáticamente.</w:t>
      </w:r>
    </w:p>
    <w:p w14:paraId="5F439AE9" w14:textId="77777777" w:rsidR="001B72B4" w:rsidRPr="001B72B4" w:rsidRDefault="00000000" w:rsidP="001B72B4">
      <w:r>
        <w:pict w14:anchorId="2DD6D3A4">
          <v:rect id="_x0000_i1033" style="width:0;height:1.5pt" o:hralign="center" o:hrstd="t" o:hr="t" fillcolor="#a0a0a0" stroked="f"/>
        </w:pict>
      </w:r>
    </w:p>
    <w:p w14:paraId="3F9AC745" w14:textId="77777777" w:rsidR="001B72B4" w:rsidRPr="001B72B4" w:rsidRDefault="001B72B4" w:rsidP="001B72B4">
      <w:pPr>
        <w:rPr>
          <w:b/>
          <w:bCs/>
        </w:rPr>
      </w:pPr>
      <w:r w:rsidRPr="001B72B4">
        <w:rPr>
          <w:b/>
          <w:bCs/>
        </w:rPr>
        <w:t>2️</w:t>
      </w:r>
      <w:r w:rsidRPr="001B72B4">
        <w:rPr>
          <w:rFonts w:ascii="Segoe UI Symbol" w:hAnsi="Segoe UI Symbol" w:cs="Segoe UI Symbol"/>
          <w:b/>
          <w:bCs/>
        </w:rPr>
        <w:t>⃣</w:t>
      </w:r>
      <w:r w:rsidRPr="001B72B4">
        <w:rPr>
          <w:b/>
          <w:bCs/>
        </w:rPr>
        <w:t xml:space="preserve"> Cierre de sesión por inactividad (30 min)</w:t>
      </w:r>
    </w:p>
    <w:p w14:paraId="2FDB67C0" w14:textId="77777777" w:rsidR="001B72B4" w:rsidRPr="001B72B4" w:rsidRDefault="001B72B4" w:rsidP="001B72B4">
      <w:proofErr w:type="spellStart"/>
      <w:r w:rsidRPr="001B72B4">
        <w:t>Agregá</w:t>
      </w:r>
      <w:proofErr w:type="spellEnd"/>
      <w:r w:rsidRPr="001B72B4">
        <w:t xml:space="preserve"> en settings.py:</w:t>
      </w:r>
    </w:p>
    <w:p w14:paraId="0F2807BF" w14:textId="77777777" w:rsidR="001B72B4" w:rsidRPr="001B72B4" w:rsidRDefault="001B72B4" w:rsidP="001B72B4">
      <w:r w:rsidRPr="001B72B4">
        <w:t># Tiempo de expiración de sesión: 30 minutos de inactividad</w:t>
      </w:r>
    </w:p>
    <w:p w14:paraId="0DBDD972" w14:textId="77777777" w:rsidR="001B72B4" w:rsidRPr="001B72B4" w:rsidRDefault="001B72B4" w:rsidP="001B72B4">
      <w:r w:rsidRPr="001B72B4">
        <w:t>SESSION_COOKIE_AGE = 30 * 60          # 30 minutos en segundos</w:t>
      </w:r>
    </w:p>
    <w:p w14:paraId="474BA096" w14:textId="77777777" w:rsidR="001B72B4" w:rsidRPr="001B72B4" w:rsidRDefault="001B72B4" w:rsidP="001B72B4">
      <w:pPr>
        <w:rPr>
          <w:lang w:val="en-US"/>
        </w:rPr>
      </w:pPr>
      <w:r w:rsidRPr="001B72B4">
        <w:rPr>
          <w:lang w:val="en-US"/>
        </w:rPr>
        <w:t>SESSION_EXPIRE_AT_BROWSER_CLOSE = True</w:t>
      </w:r>
    </w:p>
    <w:p w14:paraId="3B5C80D8" w14:textId="77777777" w:rsidR="001B72B4" w:rsidRPr="001B72B4" w:rsidRDefault="001B72B4" w:rsidP="001B72B4">
      <w:r w:rsidRPr="001B72B4">
        <w:lastRenderedPageBreak/>
        <w:t>SESSION_SAVE_EVERY_REQUEST = False     # la sesión se renueva solo si hay actividad</w:t>
      </w:r>
    </w:p>
    <w:p w14:paraId="66C7BCF4" w14:textId="77777777" w:rsidR="001B72B4" w:rsidRPr="001B72B4" w:rsidRDefault="001B72B4" w:rsidP="001B72B4">
      <w:r w:rsidRPr="001B72B4">
        <w:t>Con esto:</w:t>
      </w:r>
    </w:p>
    <w:p w14:paraId="17A8B85B" w14:textId="77777777" w:rsidR="001B72B4" w:rsidRPr="001B72B4" w:rsidRDefault="001B72B4" w:rsidP="001B72B4">
      <w:pPr>
        <w:numPr>
          <w:ilvl w:val="0"/>
          <w:numId w:val="9"/>
        </w:numPr>
      </w:pPr>
      <w:r w:rsidRPr="001B72B4">
        <w:t xml:space="preserve">Si un usuario pasa </w:t>
      </w:r>
      <w:r w:rsidRPr="001B72B4">
        <w:rPr>
          <w:b/>
          <w:bCs/>
        </w:rPr>
        <w:t>30 min sin actividad</w:t>
      </w:r>
      <w:r w:rsidRPr="001B72B4">
        <w:t>, la sesión expira automáticamente.</w:t>
      </w:r>
    </w:p>
    <w:p w14:paraId="3EB53B1F" w14:textId="77777777" w:rsidR="001B72B4" w:rsidRPr="001B72B4" w:rsidRDefault="001B72B4" w:rsidP="001B72B4">
      <w:pPr>
        <w:numPr>
          <w:ilvl w:val="0"/>
          <w:numId w:val="9"/>
        </w:numPr>
      </w:pPr>
      <w:r w:rsidRPr="001B72B4">
        <w:t>Si cierra el navegador, la sesión también se elimina.</w:t>
      </w:r>
    </w:p>
    <w:p w14:paraId="49A9F9B7" w14:textId="77777777" w:rsidR="001B72B4" w:rsidRPr="001B72B4" w:rsidRDefault="00000000" w:rsidP="001B72B4">
      <w:r>
        <w:pict w14:anchorId="25820F66">
          <v:rect id="_x0000_i1034" style="width:0;height:1.5pt" o:hralign="center" o:hrstd="t" o:hr="t" fillcolor="#a0a0a0" stroked="f"/>
        </w:pict>
      </w:r>
    </w:p>
    <w:p w14:paraId="18DDB913" w14:textId="77777777" w:rsidR="001B72B4" w:rsidRPr="001B72B4" w:rsidRDefault="001B72B4" w:rsidP="001B72B4">
      <w:pPr>
        <w:rPr>
          <w:b/>
          <w:bCs/>
        </w:rPr>
      </w:pPr>
      <w:r w:rsidRPr="001B72B4">
        <w:rPr>
          <w:b/>
          <w:bCs/>
        </w:rPr>
        <w:t>3️</w:t>
      </w:r>
      <w:r w:rsidRPr="001B72B4">
        <w:rPr>
          <w:rFonts w:ascii="Segoe UI Symbol" w:hAnsi="Segoe UI Symbol" w:cs="Segoe UI Symbol"/>
          <w:b/>
          <w:bCs/>
        </w:rPr>
        <w:t>⃣</w:t>
      </w:r>
      <w:r w:rsidRPr="001B72B4">
        <w:rPr>
          <w:b/>
          <w:bCs/>
        </w:rPr>
        <w:t xml:space="preserve"> Extra opcional: middleware para avisar</w:t>
      </w:r>
    </w:p>
    <w:p w14:paraId="0D11CE58" w14:textId="77777777" w:rsidR="001B72B4" w:rsidRPr="001B72B4" w:rsidRDefault="001B72B4" w:rsidP="001B72B4">
      <w:r w:rsidRPr="001B72B4">
        <w:t xml:space="preserve">Si </w:t>
      </w:r>
      <w:proofErr w:type="spellStart"/>
      <w:r w:rsidRPr="001B72B4">
        <w:t>querés</w:t>
      </w:r>
      <w:proofErr w:type="spellEnd"/>
      <w:r w:rsidRPr="001B72B4">
        <w:t xml:space="preserve"> asegurarte de que se renueve solo cuando haya actividad “real” (</w:t>
      </w:r>
      <w:proofErr w:type="spellStart"/>
      <w:r w:rsidRPr="001B72B4">
        <w:t>ej</w:t>
      </w:r>
      <w:proofErr w:type="spellEnd"/>
      <w:r w:rsidRPr="001B72B4">
        <w:t xml:space="preserve">: peticiones AJAX o vistas), </w:t>
      </w:r>
      <w:proofErr w:type="spellStart"/>
      <w:r w:rsidRPr="001B72B4">
        <w:t>podés</w:t>
      </w:r>
      <w:proofErr w:type="spellEnd"/>
      <w:r w:rsidRPr="001B72B4">
        <w:t xml:space="preserve"> activar:</w:t>
      </w:r>
    </w:p>
    <w:p w14:paraId="7F25C189" w14:textId="77777777" w:rsidR="001B72B4" w:rsidRPr="001B72B4" w:rsidRDefault="001B72B4" w:rsidP="001B72B4">
      <w:r w:rsidRPr="001B72B4">
        <w:t>SESSION_SAVE_EVERY_REQUEST = True</w:t>
      </w:r>
    </w:p>
    <w:p w14:paraId="667E8E1E" w14:textId="77777777" w:rsidR="001B72B4" w:rsidRPr="001B72B4" w:rsidRDefault="001B72B4" w:rsidP="001B72B4">
      <w:r w:rsidRPr="001B72B4">
        <w:t xml:space="preserve">Esto extiende la sesión en cada </w:t>
      </w:r>
      <w:proofErr w:type="spellStart"/>
      <w:r w:rsidRPr="001B72B4">
        <w:t>request</w:t>
      </w:r>
      <w:proofErr w:type="spellEnd"/>
      <w:r w:rsidRPr="001B72B4">
        <w:t xml:space="preserve"> del usuario que llegue al servidor.</w:t>
      </w:r>
    </w:p>
    <w:p w14:paraId="201EFDBA" w14:textId="77777777" w:rsidR="001B72B4" w:rsidRPr="001B72B4" w:rsidRDefault="00000000" w:rsidP="001B72B4">
      <w:r>
        <w:pict w14:anchorId="09958736">
          <v:rect id="_x0000_i1035" style="width:0;height:1.5pt" o:hralign="center" o:hrstd="t" o:hr="t" fillcolor="#a0a0a0" stroked="f"/>
        </w:pict>
      </w:r>
    </w:p>
    <w:p w14:paraId="5FF88077" w14:textId="77777777" w:rsidR="001B72B4" w:rsidRPr="001B72B4" w:rsidRDefault="001B72B4" w:rsidP="001B72B4">
      <w:pPr>
        <w:rPr>
          <w:b/>
          <w:bCs/>
        </w:rPr>
      </w:pPr>
      <w:r w:rsidRPr="001B72B4">
        <w:rPr>
          <w:b/>
          <w:bCs/>
        </w:rPr>
        <w:t xml:space="preserve">Resumen de dónde pegar cada </w:t>
      </w:r>
      <w:proofErr w:type="spellStart"/>
      <w:r w:rsidRPr="001B72B4">
        <w:rPr>
          <w:b/>
          <w:bCs/>
        </w:rPr>
        <w:t>snippet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4396"/>
      </w:tblGrid>
      <w:tr w:rsidR="001B72B4" w:rsidRPr="001B72B4" w14:paraId="676B83CC" w14:textId="77777777" w:rsidTr="001B72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654266" w14:textId="77777777" w:rsidR="001B72B4" w:rsidRPr="001B72B4" w:rsidRDefault="001B72B4" w:rsidP="001B72B4">
            <w:pPr>
              <w:rPr>
                <w:b/>
                <w:bCs/>
              </w:rPr>
            </w:pPr>
            <w:r w:rsidRPr="001B72B4">
              <w:rPr>
                <w:b/>
                <w:bCs/>
              </w:rPr>
              <w:t>Archivo</w:t>
            </w:r>
          </w:p>
        </w:tc>
        <w:tc>
          <w:tcPr>
            <w:tcW w:w="0" w:type="auto"/>
            <w:vAlign w:val="center"/>
            <w:hideMark/>
          </w:tcPr>
          <w:p w14:paraId="56B135D8" w14:textId="77777777" w:rsidR="001B72B4" w:rsidRPr="001B72B4" w:rsidRDefault="001B72B4" w:rsidP="001B72B4">
            <w:pPr>
              <w:rPr>
                <w:b/>
                <w:bCs/>
              </w:rPr>
            </w:pPr>
            <w:proofErr w:type="spellStart"/>
            <w:r w:rsidRPr="001B72B4">
              <w:rPr>
                <w:b/>
                <w:bCs/>
              </w:rPr>
              <w:t>Snippet</w:t>
            </w:r>
            <w:proofErr w:type="spellEnd"/>
          </w:p>
        </w:tc>
      </w:tr>
      <w:tr w:rsidR="001B72B4" w:rsidRPr="001B72B4" w14:paraId="4FE52E88" w14:textId="77777777" w:rsidTr="001B72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C0B44" w14:textId="77777777" w:rsidR="001B72B4" w:rsidRPr="001B72B4" w:rsidRDefault="001B72B4" w:rsidP="001B72B4">
            <w:r w:rsidRPr="001B72B4">
              <w:t>settings.py</w:t>
            </w:r>
          </w:p>
        </w:tc>
        <w:tc>
          <w:tcPr>
            <w:tcW w:w="0" w:type="auto"/>
            <w:vAlign w:val="center"/>
            <w:hideMark/>
          </w:tcPr>
          <w:p w14:paraId="3D390798" w14:textId="77777777" w:rsidR="001B72B4" w:rsidRPr="001B72B4" w:rsidRDefault="001B72B4" w:rsidP="001B72B4">
            <w:r w:rsidRPr="001B72B4">
              <w:t>INSTALLED_APPS (</w:t>
            </w:r>
            <w:proofErr w:type="spellStart"/>
            <w:r w:rsidRPr="001B72B4">
              <w:t>drf_yasg</w:t>
            </w:r>
            <w:proofErr w:type="spellEnd"/>
            <w:r w:rsidRPr="001B72B4">
              <w:t>), opciones de sesión.</w:t>
            </w:r>
          </w:p>
        </w:tc>
      </w:tr>
      <w:tr w:rsidR="001B72B4" w:rsidRPr="001B72B4" w14:paraId="61462695" w14:textId="77777777" w:rsidTr="001B72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6E8DB" w14:textId="77777777" w:rsidR="001B72B4" w:rsidRPr="001B72B4" w:rsidRDefault="001B72B4" w:rsidP="001B72B4">
            <w:r w:rsidRPr="001B72B4">
              <w:t>urls.py (proyecto)</w:t>
            </w:r>
          </w:p>
        </w:tc>
        <w:tc>
          <w:tcPr>
            <w:tcW w:w="0" w:type="auto"/>
            <w:vAlign w:val="center"/>
            <w:hideMark/>
          </w:tcPr>
          <w:p w14:paraId="238FDE0C" w14:textId="77777777" w:rsidR="001B72B4" w:rsidRPr="001B72B4" w:rsidRDefault="001B72B4" w:rsidP="001B72B4">
            <w:proofErr w:type="spellStart"/>
            <w:r w:rsidRPr="001B72B4">
              <w:t>schema_view</w:t>
            </w:r>
            <w:proofErr w:type="spellEnd"/>
            <w:r w:rsidRPr="001B72B4">
              <w:t xml:space="preserve"> y rutas </w:t>
            </w:r>
            <w:proofErr w:type="spellStart"/>
            <w:r w:rsidRPr="001B72B4">
              <w:t>swagger</w:t>
            </w:r>
            <w:proofErr w:type="spellEnd"/>
            <w:r w:rsidRPr="001B72B4">
              <w:t xml:space="preserve">/ y </w:t>
            </w:r>
            <w:proofErr w:type="spellStart"/>
            <w:r w:rsidRPr="001B72B4">
              <w:t>redoc</w:t>
            </w:r>
            <w:proofErr w:type="spellEnd"/>
            <w:r w:rsidRPr="001B72B4">
              <w:t>/.</w:t>
            </w:r>
          </w:p>
        </w:tc>
      </w:tr>
      <w:tr w:rsidR="001B72B4" w:rsidRPr="001B72B4" w14:paraId="62784ACE" w14:textId="77777777" w:rsidTr="001B72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3131F" w14:textId="77777777" w:rsidR="001B72B4" w:rsidRPr="001B72B4" w:rsidRDefault="001B72B4" w:rsidP="001B72B4">
            <w:r w:rsidRPr="001B72B4">
              <w:t>urls.py de cada app</w:t>
            </w:r>
          </w:p>
        </w:tc>
        <w:tc>
          <w:tcPr>
            <w:tcW w:w="0" w:type="auto"/>
            <w:vAlign w:val="center"/>
            <w:hideMark/>
          </w:tcPr>
          <w:p w14:paraId="374162CE" w14:textId="77777777" w:rsidR="001B72B4" w:rsidRPr="001B72B4" w:rsidRDefault="001B72B4" w:rsidP="001B72B4">
            <w:r w:rsidRPr="001B72B4">
              <w:t xml:space="preserve">Solo las rutas de la app, </w:t>
            </w:r>
            <w:proofErr w:type="spellStart"/>
            <w:r w:rsidRPr="001B72B4">
              <w:t>Swagger</w:t>
            </w:r>
            <w:proofErr w:type="spellEnd"/>
            <w:r w:rsidRPr="001B72B4">
              <w:t xml:space="preserve"> las recoge solo.</w:t>
            </w:r>
          </w:p>
        </w:tc>
      </w:tr>
    </w:tbl>
    <w:p w14:paraId="3BDAB619" w14:textId="77777777" w:rsidR="001B72B4" w:rsidRPr="001B72B4" w:rsidRDefault="001B72B4" w:rsidP="001B72B4">
      <w:r w:rsidRPr="001B72B4">
        <w:t xml:space="preserve">Con estos cambios </w:t>
      </w:r>
      <w:proofErr w:type="spellStart"/>
      <w:r w:rsidRPr="001B72B4">
        <w:t>tenés</w:t>
      </w:r>
      <w:proofErr w:type="spellEnd"/>
      <w:r w:rsidRPr="001B72B4">
        <w:t>:</w:t>
      </w:r>
    </w:p>
    <w:p w14:paraId="5088C12F" w14:textId="77777777" w:rsidR="001B72B4" w:rsidRPr="001B72B4" w:rsidRDefault="001B72B4" w:rsidP="001B72B4">
      <w:pPr>
        <w:numPr>
          <w:ilvl w:val="0"/>
          <w:numId w:val="10"/>
        </w:numPr>
      </w:pPr>
      <w:proofErr w:type="spellStart"/>
      <w:r w:rsidRPr="001B72B4">
        <w:rPr>
          <w:b/>
          <w:bCs/>
        </w:rPr>
        <w:t>Swagger</w:t>
      </w:r>
      <w:proofErr w:type="spellEnd"/>
      <w:r w:rsidRPr="001B72B4">
        <w:rPr>
          <w:b/>
          <w:bCs/>
        </w:rPr>
        <w:t>/</w:t>
      </w:r>
      <w:proofErr w:type="spellStart"/>
      <w:r w:rsidRPr="001B72B4">
        <w:rPr>
          <w:b/>
          <w:bCs/>
        </w:rPr>
        <w:t>Redoc</w:t>
      </w:r>
      <w:proofErr w:type="spellEnd"/>
      <w:r w:rsidRPr="001B72B4">
        <w:t xml:space="preserve"> funcionando para </w:t>
      </w:r>
      <w:r w:rsidRPr="001B72B4">
        <w:rPr>
          <w:b/>
          <w:bCs/>
        </w:rPr>
        <w:t>todas las apps</w:t>
      </w:r>
      <w:r w:rsidRPr="001B72B4">
        <w:t xml:space="preserve"> sin repetir código.</w:t>
      </w:r>
    </w:p>
    <w:p w14:paraId="29681BB1" w14:textId="77777777" w:rsidR="001B72B4" w:rsidRPr="001B72B4" w:rsidRDefault="001B72B4" w:rsidP="001B72B4">
      <w:pPr>
        <w:numPr>
          <w:ilvl w:val="0"/>
          <w:numId w:val="10"/>
        </w:numPr>
      </w:pPr>
      <w:r w:rsidRPr="001B72B4">
        <w:rPr>
          <w:b/>
          <w:bCs/>
        </w:rPr>
        <w:t>Expiración de sesión</w:t>
      </w:r>
      <w:r w:rsidRPr="001B72B4">
        <w:t xml:space="preserve"> automática a los 30 min de inactividad en todo el proyecto.</w:t>
      </w:r>
    </w:p>
    <w:p w14:paraId="3FC0A14F" w14:textId="77777777" w:rsidR="001B72B4" w:rsidRDefault="001B72B4"/>
    <w:sectPr w:rsidR="001B7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7B55"/>
    <w:multiLevelType w:val="multilevel"/>
    <w:tmpl w:val="7224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66382"/>
    <w:multiLevelType w:val="multilevel"/>
    <w:tmpl w:val="9838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367DE"/>
    <w:multiLevelType w:val="multilevel"/>
    <w:tmpl w:val="EEFC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24169"/>
    <w:multiLevelType w:val="multilevel"/>
    <w:tmpl w:val="4556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54497"/>
    <w:multiLevelType w:val="multilevel"/>
    <w:tmpl w:val="0BBC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C32C4"/>
    <w:multiLevelType w:val="multilevel"/>
    <w:tmpl w:val="6E02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D2544"/>
    <w:multiLevelType w:val="multilevel"/>
    <w:tmpl w:val="9934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01A1B"/>
    <w:multiLevelType w:val="multilevel"/>
    <w:tmpl w:val="44A8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E265B"/>
    <w:multiLevelType w:val="multilevel"/>
    <w:tmpl w:val="5212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190BD4"/>
    <w:multiLevelType w:val="multilevel"/>
    <w:tmpl w:val="E4AC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464244">
    <w:abstractNumId w:val="2"/>
  </w:num>
  <w:num w:numId="2" w16cid:durableId="1788620391">
    <w:abstractNumId w:val="1"/>
  </w:num>
  <w:num w:numId="3" w16cid:durableId="1279265456">
    <w:abstractNumId w:val="6"/>
  </w:num>
  <w:num w:numId="4" w16cid:durableId="1100562784">
    <w:abstractNumId w:val="8"/>
  </w:num>
  <w:num w:numId="5" w16cid:durableId="1898127132">
    <w:abstractNumId w:val="9"/>
  </w:num>
  <w:num w:numId="6" w16cid:durableId="1618753401">
    <w:abstractNumId w:val="0"/>
  </w:num>
  <w:num w:numId="7" w16cid:durableId="517743896">
    <w:abstractNumId w:val="4"/>
  </w:num>
  <w:num w:numId="8" w16cid:durableId="835417516">
    <w:abstractNumId w:val="7"/>
  </w:num>
  <w:num w:numId="9" w16cid:durableId="2096239741">
    <w:abstractNumId w:val="3"/>
  </w:num>
  <w:num w:numId="10" w16cid:durableId="152883446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manuel Tevez">
    <w15:presenceInfo w15:providerId="Windows Live" w15:userId="b746d37f2a7a95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1D1"/>
    <w:rsid w:val="000C2242"/>
    <w:rsid w:val="000F669B"/>
    <w:rsid w:val="00134B74"/>
    <w:rsid w:val="001830AF"/>
    <w:rsid w:val="001B72B4"/>
    <w:rsid w:val="00253B43"/>
    <w:rsid w:val="002B3C8F"/>
    <w:rsid w:val="0030323E"/>
    <w:rsid w:val="00350B61"/>
    <w:rsid w:val="003767F9"/>
    <w:rsid w:val="003D58AA"/>
    <w:rsid w:val="007B1CC5"/>
    <w:rsid w:val="008F3BEC"/>
    <w:rsid w:val="009771C5"/>
    <w:rsid w:val="009D41D1"/>
    <w:rsid w:val="00AA06F9"/>
    <w:rsid w:val="00B3633A"/>
    <w:rsid w:val="00B51C07"/>
    <w:rsid w:val="00C03105"/>
    <w:rsid w:val="00C6476A"/>
    <w:rsid w:val="00CD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87141"/>
  <w15:chartTrackingRefBased/>
  <w15:docId w15:val="{A124D412-595B-4C14-8139-9BC6F221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4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4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41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4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41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4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4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4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4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41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D4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41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41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41D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41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41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41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41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4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4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4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4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4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41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41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41D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41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41D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41D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7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7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72B4"/>
    <w:rPr>
      <w:rFonts w:ascii="Courier New" w:eastAsia="Times New Roman" w:hAnsi="Courier New" w:cs="Courier New"/>
      <w:kern w:val="0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1B72B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1B72B4"/>
  </w:style>
  <w:style w:type="character" w:customStyle="1" w:styleId="hljs-string">
    <w:name w:val="hljs-string"/>
    <w:basedOn w:val="Fuentedeprrafopredeter"/>
    <w:rsid w:val="001B72B4"/>
  </w:style>
  <w:style w:type="character" w:styleId="Textoennegrita">
    <w:name w:val="Strong"/>
    <w:basedOn w:val="Fuentedeprrafopredeter"/>
    <w:uiPriority w:val="22"/>
    <w:qFormat/>
    <w:rsid w:val="001B72B4"/>
    <w:rPr>
      <w:b/>
      <w:bCs/>
    </w:rPr>
  </w:style>
  <w:style w:type="character" w:customStyle="1" w:styleId="hljs-number">
    <w:name w:val="hljs-number"/>
    <w:basedOn w:val="Fuentedeprrafopredeter"/>
    <w:rsid w:val="001B72B4"/>
  </w:style>
  <w:style w:type="character" w:customStyle="1" w:styleId="hljs-literal">
    <w:name w:val="hljs-literal"/>
    <w:basedOn w:val="Fuentedeprrafopredeter"/>
    <w:rsid w:val="001B72B4"/>
  </w:style>
  <w:style w:type="character" w:styleId="nfasis">
    <w:name w:val="Emphasis"/>
    <w:basedOn w:val="Fuentedeprrafopredeter"/>
    <w:uiPriority w:val="20"/>
    <w:qFormat/>
    <w:rsid w:val="001B72B4"/>
    <w:rPr>
      <w:i/>
      <w:iCs/>
    </w:rPr>
  </w:style>
  <w:style w:type="character" w:customStyle="1" w:styleId="hljs-keyword">
    <w:name w:val="hljs-keyword"/>
    <w:basedOn w:val="Fuentedeprrafopredeter"/>
    <w:rsid w:val="001B72B4"/>
  </w:style>
  <w:style w:type="character" w:customStyle="1" w:styleId="hljs-title">
    <w:name w:val="hljs-title"/>
    <w:basedOn w:val="Fuentedeprrafopredeter"/>
    <w:rsid w:val="001B72B4"/>
  </w:style>
  <w:style w:type="character" w:customStyle="1" w:styleId="hljs-params">
    <w:name w:val="hljs-params"/>
    <w:basedOn w:val="Fuentedeprrafopredeter"/>
    <w:rsid w:val="001B72B4"/>
  </w:style>
  <w:style w:type="character" w:customStyle="1" w:styleId="hljs-subst">
    <w:name w:val="hljs-subst"/>
    <w:basedOn w:val="Fuentedeprrafopredeter"/>
    <w:rsid w:val="001B72B4"/>
  </w:style>
  <w:style w:type="character" w:customStyle="1" w:styleId="hljs-builtin">
    <w:name w:val="hljs-built_in"/>
    <w:basedOn w:val="Fuentedeprrafopredeter"/>
    <w:rsid w:val="001B72B4"/>
  </w:style>
  <w:style w:type="character" w:customStyle="1" w:styleId="hljs-tag">
    <w:name w:val="hljs-tag"/>
    <w:basedOn w:val="Fuentedeprrafopredeter"/>
    <w:rsid w:val="001B72B4"/>
  </w:style>
  <w:style w:type="character" w:customStyle="1" w:styleId="hljs-name">
    <w:name w:val="hljs-name"/>
    <w:basedOn w:val="Fuentedeprrafopredeter"/>
    <w:rsid w:val="001B72B4"/>
  </w:style>
  <w:style w:type="character" w:customStyle="1" w:styleId="hljs-meta">
    <w:name w:val="hljs-meta"/>
    <w:basedOn w:val="Fuentedeprrafopredeter"/>
    <w:rsid w:val="001B72B4"/>
  </w:style>
  <w:style w:type="character" w:customStyle="1" w:styleId="hljs-attr">
    <w:name w:val="hljs-attr"/>
    <w:basedOn w:val="Fuentedeprrafopredeter"/>
    <w:rsid w:val="001B72B4"/>
  </w:style>
  <w:style w:type="character" w:customStyle="1" w:styleId="language-javascript">
    <w:name w:val="language-javascript"/>
    <w:basedOn w:val="Fuentedeprrafopredeter"/>
    <w:rsid w:val="001B72B4"/>
  </w:style>
  <w:style w:type="character" w:customStyle="1" w:styleId="hljs-variable">
    <w:name w:val="hljs-variable"/>
    <w:basedOn w:val="Fuentedeprrafopredeter"/>
    <w:rsid w:val="001B72B4"/>
  </w:style>
  <w:style w:type="character" w:customStyle="1" w:styleId="hljs-property">
    <w:name w:val="hljs-property"/>
    <w:basedOn w:val="Fuentedeprrafopredeter"/>
    <w:rsid w:val="001B72B4"/>
  </w:style>
  <w:style w:type="character" w:customStyle="1" w:styleId="language-css">
    <w:name w:val="language-css"/>
    <w:basedOn w:val="Fuentedeprrafopredeter"/>
    <w:rsid w:val="001B72B4"/>
  </w:style>
  <w:style w:type="character" w:customStyle="1" w:styleId="hljs-selector-tag">
    <w:name w:val="hljs-selector-tag"/>
    <w:basedOn w:val="Fuentedeprrafopredeter"/>
    <w:rsid w:val="001B72B4"/>
  </w:style>
  <w:style w:type="character" w:customStyle="1" w:styleId="hljs-attribute">
    <w:name w:val="hljs-attribute"/>
    <w:basedOn w:val="Fuentedeprrafopredeter"/>
    <w:rsid w:val="001B72B4"/>
  </w:style>
  <w:style w:type="character" w:customStyle="1" w:styleId="hljs-selector-class">
    <w:name w:val="hljs-selector-class"/>
    <w:basedOn w:val="Fuentedeprrafopredeter"/>
    <w:rsid w:val="001B72B4"/>
  </w:style>
  <w:style w:type="paragraph" w:styleId="Revisin">
    <w:name w:val="Revision"/>
    <w:hidden/>
    <w:uiPriority w:val="99"/>
    <w:semiHidden/>
    <w:rsid w:val="00253B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2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8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8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57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32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883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87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337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0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3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1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12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84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33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07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2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10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8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90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09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10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9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72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797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84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5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47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0EB2B-F571-4484-BC64-945FE1FC3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4409</TotalTime>
  <Pages>1</Pages>
  <Words>2693</Words>
  <Characters>14816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Tevez</dc:creator>
  <cp:keywords/>
  <dc:description/>
  <cp:lastModifiedBy>Emanuel Tevez</cp:lastModifiedBy>
  <cp:revision>6</cp:revision>
  <dcterms:created xsi:type="dcterms:W3CDTF">2025-09-19T18:27:00Z</dcterms:created>
  <dcterms:modified xsi:type="dcterms:W3CDTF">2025-09-26T00:22:00Z</dcterms:modified>
</cp:coreProperties>
</file>